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A5E3F" w14:textId="77777777" w:rsidR="00B66BA4" w:rsidRDefault="000D2759" w:rsidP="000D0070">
      <w:pPr>
        <w:jc w:val="center"/>
        <w:rPr>
          <w:b/>
        </w:rPr>
      </w:pPr>
      <w:r>
        <w:rPr>
          <w:b/>
        </w:rPr>
        <w:t>Open Bite</w:t>
      </w:r>
      <w:r w:rsidR="00352888">
        <w:rPr>
          <w:b/>
        </w:rPr>
        <w:t xml:space="preserve">:  </w:t>
      </w:r>
      <w:r w:rsidR="00B66BA4" w:rsidRPr="000D0070">
        <w:rPr>
          <w:b/>
        </w:rPr>
        <w:t>Full System Testing Plan</w:t>
      </w:r>
    </w:p>
    <w:p w14:paraId="2C0E913F" w14:textId="77777777" w:rsidR="00FF2A51" w:rsidRPr="00FE3C5A" w:rsidRDefault="00DE67ED" w:rsidP="000D0070">
      <w:pPr>
        <w:jc w:val="center"/>
      </w:pPr>
      <w:r>
        <w:t>7/29</w:t>
      </w:r>
      <w:r w:rsidR="00A317EF">
        <w:t>/2014</w:t>
      </w:r>
    </w:p>
    <w:p w14:paraId="45E6E91D" w14:textId="77777777" w:rsidR="00B66BA4" w:rsidRDefault="00B66BA4"/>
    <w:p w14:paraId="4689E576" w14:textId="77777777" w:rsidR="00B66BA4" w:rsidRDefault="00961A20">
      <w:r w:rsidRPr="004F1166">
        <w:rPr>
          <w:b/>
          <w:u w:val="single"/>
        </w:rPr>
        <w:t>Functions to be Tested</w:t>
      </w:r>
      <w:r>
        <w:t>:</w:t>
      </w:r>
    </w:p>
    <w:p w14:paraId="3334B73C" w14:textId="77777777" w:rsidR="007C0F82" w:rsidRDefault="000D2759" w:rsidP="00961A20">
      <w:pPr>
        <w:pStyle w:val="ListParagraph"/>
        <w:numPr>
          <w:ilvl w:val="0"/>
          <w:numId w:val="1"/>
        </w:numPr>
      </w:pPr>
      <w:r>
        <w:t>SMS:  Enrolling participants</w:t>
      </w:r>
    </w:p>
    <w:p w14:paraId="08664AB2" w14:textId="77777777" w:rsidR="000D2759" w:rsidRDefault="000D2759" w:rsidP="00961A20">
      <w:pPr>
        <w:pStyle w:val="ListParagraph"/>
        <w:numPr>
          <w:ilvl w:val="0"/>
          <w:numId w:val="1"/>
        </w:numPr>
      </w:pPr>
      <w:r>
        <w:t>SMS:  Activating participants</w:t>
      </w:r>
    </w:p>
    <w:p w14:paraId="574C5698" w14:textId="77777777" w:rsidR="000D2759" w:rsidRDefault="000D2759" w:rsidP="00961A20">
      <w:pPr>
        <w:pStyle w:val="ListParagraph"/>
        <w:numPr>
          <w:ilvl w:val="0"/>
          <w:numId w:val="1"/>
        </w:numPr>
      </w:pPr>
      <w:r>
        <w:t>SMS:  Training participants</w:t>
      </w:r>
    </w:p>
    <w:p w14:paraId="26A2ED72" w14:textId="77777777" w:rsidR="000D2759" w:rsidRDefault="000D2759" w:rsidP="00961A20">
      <w:pPr>
        <w:pStyle w:val="ListParagraph"/>
        <w:numPr>
          <w:ilvl w:val="0"/>
          <w:numId w:val="1"/>
        </w:numPr>
      </w:pPr>
      <w:r>
        <w:t>SMS:  Creating participant CICS accounts and notifying users</w:t>
      </w:r>
    </w:p>
    <w:p w14:paraId="537BFB4A" w14:textId="77777777" w:rsidR="000D2759" w:rsidRDefault="000D2759" w:rsidP="00961A20">
      <w:pPr>
        <w:pStyle w:val="ListParagraph"/>
        <w:numPr>
          <w:ilvl w:val="0"/>
          <w:numId w:val="1"/>
        </w:numPr>
      </w:pPr>
      <w:r>
        <w:t>CICS: Changing passwords</w:t>
      </w:r>
    </w:p>
    <w:p w14:paraId="56642DA8" w14:textId="77777777" w:rsidR="000D2759" w:rsidRDefault="000D2759" w:rsidP="00961A20">
      <w:pPr>
        <w:pStyle w:val="ListParagraph"/>
        <w:numPr>
          <w:ilvl w:val="0"/>
          <w:numId w:val="1"/>
        </w:numPr>
      </w:pPr>
      <w:r>
        <w:t>CICS:  Activating patients</w:t>
      </w:r>
    </w:p>
    <w:p w14:paraId="5C3875D3" w14:textId="77777777" w:rsidR="000D2759" w:rsidRDefault="000D2759" w:rsidP="00961A20">
      <w:pPr>
        <w:pStyle w:val="ListParagraph"/>
        <w:numPr>
          <w:ilvl w:val="0"/>
          <w:numId w:val="1"/>
        </w:numPr>
      </w:pPr>
      <w:r>
        <w:t>CICS:  Uploading images</w:t>
      </w:r>
    </w:p>
    <w:p w14:paraId="7D0CF9CA" w14:textId="77777777" w:rsidR="000D2759" w:rsidRDefault="000D2759" w:rsidP="00961A20">
      <w:pPr>
        <w:pStyle w:val="ListParagraph"/>
        <w:numPr>
          <w:ilvl w:val="0"/>
          <w:numId w:val="1"/>
        </w:numPr>
      </w:pPr>
      <w:r>
        <w:t>CICS:  Marking images as unavailable</w:t>
      </w:r>
    </w:p>
    <w:p w14:paraId="75D7A7ED" w14:textId="77777777" w:rsidR="000D2759" w:rsidRDefault="000D2759" w:rsidP="00961A20">
      <w:pPr>
        <w:pStyle w:val="ListParagraph"/>
        <w:numPr>
          <w:ilvl w:val="0"/>
          <w:numId w:val="1"/>
        </w:numPr>
      </w:pPr>
      <w:r>
        <w:t>SMS:  RC accept images</w:t>
      </w:r>
    </w:p>
    <w:p w14:paraId="6D521E83" w14:textId="77777777" w:rsidR="000D2759" w:rsidRDefault="000D2759" w:rsidP="00961A20">
      <w:pPr>
        <w:pStyle w:val="ListParagraph"/>
        <w:numPr>
          <w:ilvl w:val="0"/>
          <w:numId w:val="1"/>
        </w:numPr>
      </w:pPr>
      <w:r>
        <w:t>SMS:  RC rejects images</w:t>
      </w:r>
    </w:p>
    <w:p w14:paraId="02698BB1" w14:textId="77777777" w:rsidR="000D2759" w:rsidRDefault="000D2759" w:rsidP="00961A20">
      <w:pPr>
        <w:pStyle w:val="ListParagraph"/>
        <w:numPr>
          <w:ilvl w:val="0"/>
          <w:numId w:val="1"/>
        </w:numPr>
      </w:pPr>
      <w:r>
        <w:t>SMS:  RC indicates image cropping required</w:t>
      </w:r>
    </w:p>
    <w:p w14:paraId="2620C1C5" w14:textId="77777777" w:rsidR="000D2759" w:rsidRDefault="000D2759" w:rsidP="00961A20">
      <w:pPr>
        <w:pStyle w:val="ListParagraph"/>
        <w:numPr>
          <w:ilvl w:val="0"/>
          <w:numId w:val="1"/>
        </w:numPr>
      </w:pPr>
      <w:r>
        <w:t>SMS:  Westat crops and uploads edited image</w:t>
      </w:r>
    </w:p>
    <w:p w14:paraId="51B66C73" w14:textId="77777777" w:rsidR="00A32B9C" w:rsidRDefault="00A32B9C" w:rsidP="00961A20">
      <w:pPr>
        <w:pStyle w:val="ListParagraph"/>
        <w:numPr>
          <w:ilvl w:val="0"/>
          <w:numId w:val="1"/>
        </w:numPr>
      </w:pPr>
      <w:r>
        <w:t>SMS:  Adding more patients</w:t>
      </w:r>
    </w:p>
    <w:p w14:paraId="5E6B4600" w14:textId="77777777" w:rsidR="00A32B9C" w:rsidRDefault="00A32B9C" w:rsidP="00961A20">
      <w:pPr>
        <w:pStyle w:val="ListParagraph"/>
        <w:numPr>
          <w:ilvl w:val="0"/>
          <w:numId w:val="1"/>
        </w:numPr>
      </w:pPr>
      <w:r>
        <w:t>SMS:  Activating a new CICS account</w:t>
      </w:r>
    </w:p>
    <w:p w14:paraId="5469601D" w14:textId="77777777" w:rsidR="00A32B9C" w:rsidRDefault="00A32B9C" w:rsidP="00961A20">
      <w:pPr>
        <w:pStyle w:val="ListParagraph"/>
        <w:numPr>
          <w:ilvl w:val="0"/>
          <w:numId w:val="1"/>
        </w:numPr>
      </w:pPr>
      <w:r>
        <w:t>SMS:  Deactivating a CICS account</w:t>
      </w:r>
    </w:p>
    <w:p w14:paraId="69992AE0" w14:textId="77777777" w:rsidR="000D2759" w:rsidRDefault="000D2759" w:rsidP="00961A20">
      <w:pPr>
        <w:pStyle w:val="ListParagraph"/>
        <w:numPr>
          <w:ilvl w:val="0"/>
          <w:numId w:val="1"/>
        </w:numPr>
      </w:pPr>
      <w:r>
        <w:t>SMS:  Extract images for export to PI</w:t>
      </w:r>
    </w:p>
    <w:p w14:paraId="340EB442" w14:textId="77777777" w:rsidR="00B502DB" w:rsidRDefault="00B502DB" w:rsidP="00B502DB"/>
    <w:p w14:paraId="33261C7F" w14:textId="77777777" w:rsidR="00420176" w:rsidRPr="004F1166" w:rsidRDefault="00420176" w:rsidP="00B502DB">
      <w:pPr>
        <w:rPr>
          <w:b/>
        </w:rPr>
      </w:pPr>
      <w:r w:rsidRPr="004F1166">
        <w:rPr>
          <w:b/>
          <w:u w:val="single"/>
        </w:rPr>
        <w:t>Test Environment</w:t>
      </w:r>
    </w:p>
    <w:p w14:paraId="582009C7" w14:textId="77777777" w:rsidR="00420176" w:rsidRDefault="00420176" w:rsidP="00B502DB">
      <w:r>
        <w:t>SMS demo environment</w:t>
      </w:r>
      <w:r w:rsidR="00EE263D">
        <w:t>.</w:t>
      </w:r>
    </w:p>
    <w:p w14:paraId="602408BC" w14:textId="77777777" w:rsidR="00AF7449" w:rsidRDefault="00AF7449" w:rsidP="00B502DB"/>
    <w:p w14:paraId="616FEE49" w14:textId="77777777" w:rsidR="00B94EC1" w:rsidRDefault="00B94EC1" w:rsidP="00B502DB">
      <w:r>
        <w:t>Note the tes</w:t>
      </w:r>
      <w:r w:rsidR="001324C5">
        <w:t>t PIDs</w:t>
      </w:r>
      <w:r w:rsidR="00B01C77">
        <w:t xml:space="preserve"> and Patients</w:t>
      </w:r>
      <w:r w:rsidR="001324C5">
        <w:t xml:space="preserve"> on the worksheet.</w:t>
      </w:r>
    </w:p>
    <w:p w14:paraId="1E154621" w14:textId="77777777" w:rsidR="001324C5" w:rsidRDefault="001324C5" w:rsidP="00B502DB"/>
    <w:p w14:paraId="31303123" w14:textId="77777777" w:rsidR="00BE367F" w:rsidRDefault="001324C5" w:rsidP="00C51D62">
      <w:r>
        <w:t>The test system automatically intercepts emails and directs to configured tester email boxes.  The test email indicates the email address it was ‘intended for’, to aid testing.</w:t>
      </w:r>
      <w:r w:rsidR="00C51D62">
        <w:t xml:space="preserve">  </w:t>
      </w:r>
      <w:r w:rsidR="00BE367F">
        <w:t xml:space="preserve">Set all email templates to direct test emails to the testers.  </w:t>
      </w:r>
    </w:p>
    <w:p w14:paraId="20D9DAB1" w14:textId="77777777" w:rsidR="00CD09A4" w:rsidRDefault="00CD09A4" w:rsidP="00B502DB"/>
    <w:p w14:paraId="60A77D02" w14:textId="77777777" w:rsidR="00C51D62" w:rsidRDefault="00C51D62" w:rsidP="00B502DB">
      <w:r>
        <w:t>All testing will be performed in the demo SMS/CICS site</w:t>
      </w:r>
    </w:p>
    <w:p w14:paraId="1473A539" w14:textId="77777777" w:rsidR="00C51D62" w:rsidRDefault="00C51D62" w:rsidP="00B502DB"/>
    <w:p w14:paraId="339639F9" w14:textId="77777777" w:rsidR="001C1C68" w:rsidRDefault="00A32B9C" w:rsidP="00C51D62">
      <w:pPr>
        <w:ind w:left="720"/>
      </w:pPr>
      <w:r>
        <w:t xml:space="preserve">CICS demo web site:  </w:t>
      </w:r>
      <w:r w:rsidRPr="00C51D62">
        <w:rPr>
          <w:b/>
        </w:rPr>
        <w:t>openbitedemo.wesdemo.com</w:t>
      </w:r>
    </w:p>
    <w:p w14:paraId="253ADD20" w14:textId="77777777" w:rsidR="00AF7449" w:rsidRDefault="00AF7449" w:rsidP="00AF7449"/>
    <w:p w14:paraId="5E41DC08" w14:textId="77777777" w:rsidR="00D6465A" w:rsidRDefault="00AF7449" w:rsidP="001B2434">
      <w:r w:rsidRPr="004F1166">
        <w:rPr>
          <w:b/>
          <w:u w:val="single"/>
        </w:rPr>
        <w:t xml:space="preserve">Test </w:t>
      </w:r>
      <w:r w:rsidR="00EE263D" w:rsidRPr="004F1166">
        <w:rPr>
          <w:b/>
          <w:u w:val="single"/>
        </w:rPr>
        <w:t>Cases</w:t>
      </w:r>
      <w:r w:rsidR="00321EB4">
        <w:rPr>
          <w:b/>
          <w:u w:val="single"/>
        </w:rPr>
        <w:t>/Outline</w:t>
      </w:r>
      <w:r w:rsidR="00EE263D">
        <w:t xml:space="preserve">:  </w:t>
      </w:r>
      <w:r w:rsidR="001B2434">
        <w:t xml:space="preserve">All testing will be performed on a single Location, </w:t>
      </w:r>
      <w:commentRangeStart w:id="0"/>
      <w:r w:rsidR="001B2434">
        <w:t>single</w:t>
      </w:r>
      <w:r w:rsidR="00513845">
        <w:t xml:space="preserve"> lead</w:t>
      </w:r>
      <w:r w:rsidR="001B2434">
        <w:t xml:space="preserve"> PID </w:t>
      </w:r>
      <w:commentRangeEnd w:id="0"/>
      <w:r w:rsidR="007E3D96">
        <w:rPr>
          <w:rStyle w:val="CommentReference"/>
        </w:rPr>
        <w:commentReference w:id="0"/>
      </w:r>
      <w:r w:rsidR="001B2434">
        <w:t>with multiple patients.</w:t>
      </w:r>
      <w:r w:rsidR="00513845">
        <w:t xml:space="preserve">  </w:t>
      </w:r>
      <w:ins w:id="1" w:author="Craig Ray" w:date="2015-07-30T13:02:00Z">
        <w:r w:rsidR="00ED07D2">
          <w:t xml:space="preserve"> One exception:  at the end of the test, create participants at a location with two Leads and one Assist </w:t>
        </w:r>
      </w:ins>
      <w:ins w:id="2" w:author="Craig Ray" w:date="2015-07-30T13:03:00Z">
        <w:r w:rsidR="00ED07D2">
          <w:t>–</w:t>
        </w:r>
      </w:ins>
      <w:ins w:id="3" w:author="Craig Ray" w:date="2015-07-30T13:02:00Z">
        <w:r w:rsidR="00ED07D2">
          <w:t xml:space="preserve"> test </w:t>
        </w:r>
      </w:ins>
      <w:ins w:id="4" w:author="Craig Ray" w:date="2015-07-30T13:03:00Z">
        <w:r w:rsidR="00ED07D2">
          <w:t>the CICS account access.</w:t>
        </w:r>
      </w:ins>
    </w:p>
    <w:p w14:paraId="1FA2FCB8" w14:textId="77777777" w:rsidR="009B01C6" w:rsidRDefault="009B01C6" w:rsidP="001B2434"/>
    <w:p w14:paraId="4AC5E234" w14:textId="77777777" w:rsidR="009B01C6" w:rsidRDefault="009B01C6" w:rsidP="001B2434">
      <w:r>
        <w:t>Choose a Location with at least 4 network members.</w:t>
      </w:r>
    </w:p>
    <w:p w14:paraId="2483CA0C" w14:textId="77777777" w:rsidR="00513845" w:rsidRDefault="00513845" w:rsidP="001B2434"/>
    <w:p w14:paraId="6EEAEA13" w14:textId="77777777" w:rsidR="00F572DF" w:rsidRDefault="00F572DF" w:rsidP="001B2434">
      <w:r>
        <w:t>Note the Location and PID for this test</w:t>
      </w:r>
    </w:p>
    <w:tbl>
      <w:tblPr>
        <w:tblStyle w:val="TableGrid"/>
        <w:tblW w:w="0" w:type="auto"/>
        <w:tblLook w:val="04A0" w:firstRow="1" w:lastRow="0" w:firstColumn="1" w:lastColumn="0" w:noHBand="0" w:noVBand="1"/>
      </w:tblPr>
      <w:tblGrid>
        <w:gridCol w:w="1998"/>
        <w:gridCol w:w="3420"/>
      </w:tblGrid>
      <w:tr w:rsidR="00F572DF" w14:paraId="3DD05300" w14:textId="77777777" w:rsidTr="00F572DF">
        <w:tc>
          <w:tcPr>
            <w:tcW w:w="1998" w:type="dxa"/>
          </w:tcPr>
          <w:p w14:paraId="4522D230" w14:textId="77777777" w:rsidR="00F572DF" w:rsidRDefault="00F572DF" w:rsidP="001B2434">
            <w:r>
              <w:t>Location</w:t>
            </w:r>
          </w:p>
        </w:tc>
        <w:tc>
          <w:tcPr>
            <w:tcW w:w="3420" w:type="dxa"/>
          </w:tcPr>
          <w:p w14:paraId="63E65BDE" w14:textId="77777777" w:rsidR="00771905" w:rsidRDefault="00771905" w:rsidP="00AC28CD"/>
          <w:p w14:paraId="175F4B16" w14:textId="77777777" w:rsidR="00AC28CD" w:rsidRDefault="00AC28CD" w:rsidP="00AC28CD"/>
        </w:tc>
      </w:tr>
      <w:tr w:rsidR="00F572DF" w14:paraId="43A2F9A4" w14:textId="77777777" w:rsidTr="00F572DF">
        <w:tc>
          <w:tcPr>
            <w:tcW w:w="1998" w:type="dxa"/>
          </w:tcPr>
          <w:p w14:paraId="7C0CEFD4" w14:textId="77777777" w:rsidR="00F572DF" w:rsidRDefault="00F572DF" w:rsidP="001B2434">
            <w:r>
              <w:t>PID</w:t>
            </w:r>
          </w:p>
        </w:tc>
        <w:tc>
          <w:tcPr>
            <w:tcW w:w="3420" w:type="dxa"/>
          </w:tcPr>
          <w:p w14:paraId="17598723" w14:textId="77777777" w:rsidR="00771905" w:rsidRDefault="00771905" w:rsidP="00AC28CD"/>
          <w:p w14:paraId="60A20B93" w14:textId="77777777" w:rsidR="00AC28CD" w:rsidRDefault="00AC28CD" w:rsidP="00AC28CD"/>
        </w:tc>
      </w:tr>
      <w:tr w:rsidR="00ED07D2" w14:paraId="00B4418E" w14:textId="77777777" w:rsidTr="00F572DF">
        <w:trPr>
          <w:ins w:id="5" w:author="Craig Ray" w:date="2015-07-30T13:03:00Z"/>
        </w:trPr>
        <w:tc>
          <w:tcPr>
            <w:tcW w:w="1998" w:type="dxa"/>
          </w:tcPr>
          <w:p w14:paraId="5E4FF05A" w14:textId="77777777" w:rsidR="00ED07D2" w:rsidRDefault="00ED07D2" w:rsidP="001B2434">
            <w:pPr>
              <w:rPr>
                <w:ins w:id="6" w:author="Craig Ray" w:date="2015-07-30T13:03:00Z"/>
              </w:rPr>
            </w:pPr>
            <w:ins w:id="7" w:author="Craig Ray" w:date="2015-07-30T13:03:00Z">
              <w:r>
                <w:lastRenderedPageBreak/>
                <w:t>Location-2:  test multiple Leads</w:t>
              </w:r>
            </w:ins>
          </w:p>
        </w:tc>
        <w:tc>
          <w:tcPr>
            <w:tcW w:w="3420" w:type="dxa"/>
          </w:tcPr>
          <w:p w14:paraId="3BC49C7D" w14:textId="77777777" w:rsidR="00ED07D2" w:rsidRDefault="00ED07D2" w:rsidP="00AC28CD">
            <w:pPr>
              <w:rPr>
                <w:ins w:id="8" w:author="Craig Ray" w:date="2015-07-30T13:03:00Z"/>
              </w:rPr>
            </w:pPr>
          </w:p>
        </w:tc>
      </w:tr>
    </w:tbl>
    <w:p w14:paraId="1E438568" w14:textId="77777777" w:rsidR="00F572DF" w:rsidRDefault="00F572DF" w:rsidP="001B2434"/>
    <w:p w14:paraId="1F61AFB1" w14:textId="77777777" w:rsidR="00EE263D" w:rsidRPr="00EE263D" w:rsidRDefault="00EE263D" w:rsidP="00AF7449"/>
    <w:tbl>
      <w:tblPr>
        <w:tblStyle w:val="TableGrid"/>
        <w:tblW w:w="7938" w:type="dxa"/>
        <w:tblLook w:val="04A0" w:firstRow="1" w:lastRow="0" w:firstColumn="1" w:lastColumn="0" w:noHBand="0" w:noVBand="1"/>
      </w:tblPr>
      <w:tblGrid>
        <w:gridCol w:w="918"/>
        <w:gridCol w:w="7020"/>
      </w:tblGrid>
      <w:tr w:rsidR="001A5080" w14:paraId="3E78E719" w14:textId="77777777" w:rsidTr="001A5080">
        <w:tc>
          <w:tcPr>
            <w:tcW w:w="918" w:type="dxa"/>
          </w:tcPr>
          <w:p w14:paraId="019DCE2B" w14:textId="77777777" w:rsidR="001A5080" w:rsidRDefault="001A5080" w:rsidP="00D6465A">
            <w:pPr>
              <w:jc w:val="center"/>
            </w:pPr>
            <w:r>
              <w:t>Test #</w:t>
            </w:r>
          </w:p>
        </w:tc>
        <w:tc>
          <w:tcPr>
            <w:tcW w:w="7020" w:type="dxa"/>
          </w:tcPr>
          <w:p w14:paraId="1DFAED93" w14:textId="77777777" w:rsidR="001A5080" w:rsidRDefault="001A5080" w:rsidP="00D6465A">
            <w:r>
              <w:t>Scenario</w:t>
            </w:r>
          </w:p>
        </w:tc>
      </w:tr>
      <w:tr w:rsidR="001A5080" w14:paraId="2142B1AA" w14:textId="77777777" w:rsidTr="001A5080">
        <w:tc>
          <w:tcPr>
            <w:tcW w:w="918" w:type="dxa"/>
          </w:tcPr>
          <w:p w14:paraId="3F468ABD" w14:textId="77777777" w:rsidR="001A5080" w:rsidRDefault="001A5080" w:rsidP="00D6465A">
            <w:pPr>
              <w:jc w:val="center"/>
            </w:pPr>
            <w:r>
              <w:t>S-1</w:t>
            </w:r>
          </w:p>
        </w:tc>
        <w:tc>
          <w:tcPr>
            <w:tcW w:w="7020" w:type="dxa"/>
          </w:tcPr>
          <w:p w14:paraId="10455AA4" w14:textId="77777777" w:rsidR="001A5080" w:rsidRDefault="001A5080" w:rsidP="00B0315E">
            <w:r>
              <w:t>Enroll participants at a single location</w:t>
            </w:r>
          </w:p>
          <w:p w14:paraId="4FB30138" w14:textId="77777777" w:rsidR="001A5080" w:rsidRDefault="001A5080" w:rsidP="00B0315E"/>
        </w:tc>
      </w:tr>
      <w:tr w:rsidR="001A5080" w14:paraId="3E014BC5" w14:textId="77777777" w:rsidTr="001A5080">
        <w:tc>
          <w:tcPr>
            <w:tcW w:w="918" w:type="dxa"/>
          </w:tcPr>
          <w:p w14:paraId="16A684F3" w14:textId="77777777" w:rsidR="001A5080" w:rsidRDefault="001A5080" w:rsidP="00D6465A">
            <w:pPr>
              <w:jc w:val="center"/>
            </w:pPr>
            <w:r>
              <w:t>S-2</w:t>
            </w:r>
          </w:p>
        </w:tc>
        <w:tc>
          <w:tcPr>
            <w:tcW w:w="7020" w:type="dxa"/>
          </w:tcPr>
          <w:p w14:paraId="0D472EFB" w14:textId="77777777" w:rsidR="001A5080" w:rsidRDefault="001A5080" w:rsidP="00B7042E">
            <w:r>
              <w:t>Activate lead practitioner, initialize patients</w:t>
            </w:r>
          </w:p>
          <w:p w14:paraId="7EE1F858" w14:textId="77777777" w:rsidR="001A5080" w:rsidRDefault="001A5080" w:rsidP="00B7042E"/>
        </w:tc>
      </w:tr>
      <w:tr w:rsidR="001A5080" w14:paraId="405EA089" w14:textId="77777777" w:rsidTr="001A5080">
        <w:tc>
          <w:tcPr>
            <w:tcW w:w="918" w:type="dxa"/>
          </w:tcPr>
          <w:p w14:paraId="52C48B86" w14:textId="77777777" w:rsidR="001A5080" w:rsidRDefault="001A5080" w:rsidP="00D6465A">
            <w:pPr>
              <w:jc w:val="center"/>
            </w:pPr>
            <w:r>
              <w:t>S-3</w:t>
            </w:r>
          </w:p>
        </w:tc>
        <w:tc>
          <w:tcPr>
            <w:tcW w:w="7020" w:type="dxa"/>
          </w:tcPr>
          <w:p w14:paraId="59296E0B" w14:textId="77777777" w:rsidR="001A5080" w:rsidRDefault="001A5080" w:rsidP="002F6581">
            <w:r>
              <w:t>Train participants</w:t>
            </w:r>
          </w:p>
          <w:p w14:paraId="256F7816" w14:textId="77777777" w:rsidR="001A5080" w:rsidRDefault="001A5080" w:rsidP="002F6581"/>
        </w:tc>
      </w:tr>
      <w:tr w:rsidR="001A5080" w14:paraId="49850B51" w14:textId="77777777" w:rsidTr="001A5080">
        <w:tc>
          <w:tcPr>
            <w:tcW w:w="918" w:type="dxa"/>
          </w:tcPr>
          <w:p w14:paraId="0941789F" w14:textId="77777777" w:rsidR="001A5080" w:rsidRDefault="001A5080" w:rsidP="00D6465A">
            <w:pPr>
              <w:jc w:val="center"/>
            </w:pPr>
            <w:r>
              <w:t>C-1</w:t>
            </w:r>
          </w:p>
        </w:tc>
        <w:tc>
          <w:tcPr>
            <w:tcW w:w="7020" w:type="dxa"/>
          </w:tcPr>
          <w:p w14:paraId="2FBD1EDD" w14:textId="77777777" w:rsidR="001A5080" w:rsidRDefault="001A5080" w:rsidP="001258F1">
            <w:r>
              <w:t>Login to CICS, create new password</w:t>
            </w:r>
          </w:p>
          <w:p w14:paraId="0555D97C" w14:textId="77777777" w:rsidR="001A5080" w:rsidRDefault="001A5080" w:rsidP="001258F1"/>
        </w:tc>
      </w:tr>
      <w:tr w:rsidR="00663B50" w14:paraId="6DF5E46E" w14:textId="77777777" w:rsidTr="001A5080">
        <w:tc>
          <w:tcPr>
            <w:tcW w:w="918" w:type="dxa"/>
          </w:tcPr>
          <w:p w14:paraId="100FEEC8" w14:textId="77777777" w:rsidR="00663B50" w:rsidRDefault="00117C76" w:rsidP="008576DF">
            <w:pPr>
              <w:jc w:val="center"/>
            </w:pPr>
            <w:r>
              <w:t>C-2</w:t>
            </w:r>
          </w:p>
        </w:tc>
        <w:tc>
          <w:tcPr>
            <w:tcW w:w="7020" w:type="dxa"/>
          </w:tcPr>
          <w:p w14:paraId="4E4825A7" w14:textId="77777777" w:rsidR="00663B50" w:rsidRDefault="00663B50" w:rsidP="008576DF">
            <w:r>
              <w:t>Change Password</w:t>
            </w:r>
          </w:p>
          <w:p w14:paraId="40D95DF2" w14:textId="77777777" w:rsidR="00E207E8" w:rsidRDefault="00E207E8" w:rsidP="008576DF"/>
        </w:tc>
      </w:tr>
      <w:tr w:rsidR="001A5080" w14:paraId="4759AEB7" w14:textId="77777777" w:rsidTr="001A5080">
        <w:tc>
          <w:tcPr>
            <w:tcW w:w="918" w:type="dxa"/>
          </w:tcPr>
          <w:p w14:paraId="0D492FCC" w14:textId="77777777" w:rsidR="001A5080" w:rsidRDefault="00663B50" w:rsidP="00D6465A">
            <w:pPr>
              <w:jc w:val="center"/>
            </w:pPr>
            <w:r>
              <w:t>C-</w:t>
            </w:r>
            <w:r w:rsidR="00117C76">
              <w:t>3</w:t>
            </w:r>
          </w:p>
        </w:tc>
        <w:tc>
          <w:tcPr>
            <w:tcW w:w="7020" w:type="dxa"/>
          </w:tcPr>
          <w:p w14:paraId="4BBB64DF" w14:textId="77777777" w:rsidR="001A5080" w:rsidRDefault="001A5080" w:rsidP="009E0C18">
            <w:r>
              <w:t>Activate patients</w:t>
            </w:r>
          </w:p>
          <w:p w14:paraId="6F19AEF4" w14:textId="77777777" w:rsidR="001A5080" w:rsidRDefault="001A5080" w:rsidP="009E0C18"/>
        </w:tc>
      </w:tr>
      <w:tr w:rsidR="001A5080" w14:paraId="339DF86E" w14:textId="77777777" w:rsidTr="001A5080">
        <w:tc>
          <w:tcPr>
            <w:tcW w:w="918" w:type="dxa"/>
          </w:tcPr>
          <w:p w14:paraId="569087DB" w14:textId="77777777" w:rsidR="001A5080" w:rsidRDefault="00663B50" w:rsidP="00D6465A">
            <w:pPr>
              <w:jc w:val="center"/>
            </w:pPr>
            <w:r>
              <w:t>C-</w:t>
            </w:r>
            <w:r w:rsidR="00117C76">
              <w:t>4</w:t>
            </w:r>
          </w:p>
        </w:tc>
        <w:tc>
          <w:tcPr>
            <w:tcW w:w="7020" w:type="dxa"/>
          </w:tcPr>
          <w:p w14:paraId="01B8D38D" w14:textId="77777777" w:rsidR="001A5080" w:rsidRDefault="001A5080" w:rsidP="001258F1">
            <w:r>
              <w:t>Upload images, mark one or more as unavailable</w:t>
            </w:r>
            <w:r w:rsidR="00F81B5E">
              <w:t>, make one patient visit incomplete</w:t>
            </w:r>
          </w:p>
          <w:p w14:paraId="2A98666C" w14:textId="77777777" w:rsidR="001A5080" w:rsidRDefault="001A5080" w:rsidP="001258F1"/>
        </w:tc>
      </w:tr>
      <w:tr w:rsidR="00F81B5E" w14:paraId="3C786079" w14:textId="77777777" w:rsidTr="001A5080">
        <w:trPr>
          <w:trHeight w:val="575"/>
        </w:trPr>
        <w:tc>
          <w:tcPr>
            <w:tcW w:w="918" w:type="dxa"/>
          </w:tcPr>
          <w:p w14:paraId="4E507179" w14:textId="77777777" w:rsidR="00F81B5E" w:rsidRDefault="00F81B5E" w:rsidP="00D6465A">
            <w:pPr>
              <w:jc w:val="center"/>
            </w:pPr>
            <w:r>
              <w:t>C-5</w:t>
            </w:r>
          </w:p>
        </w:tc>
        <w:tc>
          <w:tcPr>
            <w:tcW w:w="7020" w:type="dxa"/>
          </w:tcPr>
          <w:p w14:paraId="7F1DFCCE" w14:textId="77777777" w:rsidR="00F81B5E" w:rsidRDefault="00F81B5E" w:rsidP="001258F1">
            <w:r>
              <w:t>Upload image for incomplete visit</w:t>
            </w:r>
          </w:p>
        </w:tc>
      </w:tr>
      <w:tr w:rsidR="001A5080" w14:paraId="54E9CA23" w14:textId="77777777" w:rsidTr="001A5080">
        <w:trPr>
          <w:trHeight w:val="575"/>
        </w:trPr>
        <w:tc>
          <w:tcPr>
            <w:tcW w:w="918" w:type="dxa"/>
          </w:tcPr>
          <w:p w14:paraId="7119E2B0" w14:textId="77777777" w:rsidR="001A5080" w:rsidRDefault="001A5080" w:rsidP="00D6465A">
            <w:pPr>
              <w:jc w:val="center"/>
            </w:pPr>
            <w:r>
              <w:t>S-4</w:t>
            </w:r>
          </w:p>
        </w:tc>
        <w:tc>
          <w:tcPr>
            <w:tcW w:w="7020" w:type="dxa"/>
          </w:tcPr>
          <w:p w14:paraId="091A66E3" w14:textId="77777777" w:rsidR="001A5080" w:rsidRDefault="001A5080" w:rsidP="001258F1">
            <w:r>
              <w:t>RC rejects images, accepts images, indicates images need cropping</w:t>
            </w:r>
          </w:p>
        </w:tc>
      </w:tr>
      <w:tr w:rsidR="001A5080" w14:paraId="4BB6ECA9" w14:textId="77777777" w:rsidTr="001A5080">
        <w:trPr>
          <w:trHeight w:val="575"/>
        </w:trPr>
        <w:tc>
          <w:tcPr>
            <w:tcW w:w="918" w:type="dxa"/>
          </w:tcPr>
          <w:p w14:paraId="27FC78FB" w14:textId="77777777" w:rsidR="001A5080" w:rsidRDefault="001A5080" w:rsidP="00D6465A">
            <w:pPr>
              <w:jc w:val="center"/>
            </w:pPr>
            <w:r>
              <w:t>S-5</w:t>
            </w:r>
          </w:p>
        </w:tc>
        <w:tc>
          <w:tcPr>
            <w:tcW w:w="7020" w:type="dxa"/>
          </w:tcPr>
          <w:p w14:paraId="1BBA0DFA" w14:textId="77777777" w:rsidR="001A5080" w:rsidRDefault="001A5080" w:rsidP="001258F1">
            <w:r>
              <w:t>Westat crops images</w:t>
            </w:r>
            <w:r w:rsidR="00A10735">
              <w:t xml:space="preserve"> and uploads and marks as verified</w:t>
            </w:r>
          </w:p>
        </w:tc>
      </w:tr>
      <w:tr w:rsidR="001A5080" w14:paraId="363A356E" w14:textId="77777777" w:rsidTr="001A5080">
        <w:trPr>
          <w:trHeight w:val="575"/>
        </w:trPr>
        <w:tc>
          <w:tcPr>
            <w:tcW w:w="918" w:type="dxa"/>
          </w:tcPr>
          <w:p w14:paraId="43A1FC1E" w14:textId="77777777" w:rsidR="001A5080" w:rsidRDefault="00243FBD" w:rsidP="00D6465A">
            <w:pPr>
              <w:jc w:val="center"/>
            </w:pPr>
            <w:r>
              <w:t>S-6</w:t>
            </w:r>
          </w:p>
        </w:tc>
        <w:tc>
          <w:tcPr>
            <w:tcW w:w="7020" w:type="dxa"/>
          </w:tcPr>
          <w:p w14:paraId="3851D3E1" w14:textId="77777777" w:rsidR="001A5080" w:rsidRDefault="00243FBD" w:rsidP="001258F1">
            <w:del w:id="9" w:author="Craig Ray" w:date="2015-07-30T13:04:00Z">
              <w:r w:rsidDel="00955FA9">
                <w:delText xml:space="preserve">RC </w:delText>
              </w:r>
            </w:del>
            <w:ins w:id="10" w:author="Craig Ray" w:date="2015-07-30T13:04:00Z">
              <w:r w:rsidR="00955FA9">
                <w:t xml:space="preserve">Westat </w:t>
              </w:r>
            </w:ins>
            <w:r>
              <w:t>adds more patients</w:t>
            </w:r>
          </w:p>
        </w:tc>
      </w:tr>
      <w:tr w:rsidR="001A5080" w14:paraId="68FACE0C" w14:textId="77777777" w:rsidTr="001A5080">
        <w:trPr>
          <w:trHeight w:val="575"/>
        </w:trPr>
        <w:tc>
          <w:tcPr>
            <w:tcW w:w="918" w:type="dxa"/>
          </w:tcPr>
          <w:p w14:paraId="72209CDE" w14:textId="77777777" w:rsidR="001A5080" w:rsidRDefault="00243FBD" w:rsidP="00D6465A">
            <w:pPr>
              <w:jc w:val="center"/>
            </w:pPr>
            <w:r>
              <w:t>S-</w:t>
            </w:r>
            <w:r w:rsidR="006C3221">
              <w:t>7</w:t>
            </w:r>
          </w:p>
        </w:tc>
        <w:tc>
          <w:tcPr>
            <w:tcW w:w="7020" w:type="dxa"/>
          </w:tcPr>
          <w:p w14:paraId="682EDDAB" w14:textId="77777777" w:rsidR="001A5080" w:rsidRDefault="00243FBD" w:rsidP="00D6465A">
            <w:r>
              <w:t>RC creates new non-participating account</w:t>
            </w:r>
            <w:r w:rsidR="006C3221">
              <w:t xml:space="preserve"> for network member</w:t>
            </w:r>
          </w:p>
        </w:tc>
      </w:tr>
      <w:tr w:rsidR="00117C76" w14:paraId="6C43987D" w14:textId="77777777" w:rsidTr="001A5080">
        <w:trPr>
          <w:trHeight w:val="575"/>
        </w:trPr>
        <w:tc>
          <w:tcPr>
            <w:tcW w:w="918" w:type="dxa"/>
          </w:tcPr>
          <w:p w14:paraId="78BF95E5" w14:textId="77777777" w:rsidR="00117C76" w:rsidRDefault="006C3221" w:rsidP="00D6465A">
            <w:pPr>
              <w:jc w:val="center"/>
            </w:pPr>
            <w:r>
              <w:t>S-8</w:t>
            </w:r>
          </w:p>
        </w:tc>
        <w:tc>
          <w:tcPr>
            <w:tcW w:w="7020" w:type="dxa"/>
          </w:tcPr>
          <w:p w14:paraId="68E675D7" w14:textId="77777777" w:rsidR="00117C76" w:rsidRDefault="00117C76" w:rsidP="00D6465A">
            <w:r>
              <w:t>RC creates new account for a non-network member</w:t>
            </w:r>
          </w:p>
        </w:tc>
      </w:tr>
      <w:tr w:rsidR="006C3221" w14:paraId="27D15968" w14:textId="77777777" w:rsidTr="001A5080">
        <w:trPr>
          <w:trHeight w:val="575"/>
        </w:trPr>
        <w:tc>
          <w:tcPr>
            <w:tcW w:w="918" w:type="dxa"/>
          </w:tcPr>
          <w:p w14:paraId="783DD603" w14:textId="77777777" w:rsidR="006C3221" w:rsidRDefault="006C3221" w:rsidP="007019B3">
            <w:pPr>
              <w:jc w:val="center"/>
            </w:pPr>
            <w:r>
              <w:t>S-9</w:t>
            </w:r>
          </w:p>
        </w:tc>
        <w:tc>
          <w:tcPr>
            <w:tcW w:w="7020" w:type="dxa"/>
          </w:tcPr>
          <w:p w14:paraId="774832CA" w14:textId="77777777" w:rsidR="006C3221" w:rsidRDefault="006C3221" w:rsidP="007019B3">
            <w:r>
              <w:t>RC deactivates an account</w:t>
            </w:r>
          </w:p>
        </w:tc>
      </w:tr>
      <w:tr w:rsidR="007200D3" w14:paraId="5B1D4766" w14:textId="77777777" w:rsidTr="001A5080">
        <w:trPr>
          <w:trHeight w:val="575"/>
        </w:trPr>
        <w:tc>
          <w:tcPr>
            <w:tcW w:w="918" w:type="dxa"/>
          </w:tcPr>
          <w:p w14:paraId="255FC585" w14:textId="77777777" w:rsidR="007200D3" w:rsidRDefault="007200D3" w:rsidP="007019B3">
            <w:pPr>
              <w:jc w:val="center"/>
            </w:pPr>
            <w:r>
              <w:t>S-10</w:t>
            </w:r>
          </w:p>
        </w:tc>
        <w:tc>
          <w:tcPr>
            <w:tcW w:w="7020" w:type="dxa"/>
          </w:tcPr>
          <w:p w14:paraId="662957E1" w14:textId="77777777" w:rsidR="007200D3" w:rsidRDefault="007200D3" w:rsidP="007019B3">
            <w:r>
              <w:t>RC reactivates an account</w:t>
            </w:r>
          </w:p>
        </w:tc>
      </w:tr>
      <w:tr w:rsidR="00117C76" w14:paraId="3346E315" w14:textId="77777777" w:rsidTr="001A5080">
        <w:trPr>
          <w:trHeight w:val="575"/>
        </w:trPr>
        <w:tc>
          <w:tcPr>
            <w:tcW w:w="918" w:type="dxa"/>
          </w:tcPr>
          <w:p w14:paraId="0D490D24" w14:textId="77777777" w:rsidR="00117C76" w:rsidRDefault="00117C76" w:rsidP="00D6465A">
            <w:pPr>
              <w:jc w:val="center"/>
            </w:pPr>
            <w:r>
              <w:t>C-5</w:t>
            </w:r>
          </w:p>
        </w:tc>
        <w:tc>
          <w:tcPr>
            <w:tcW w:w="7020" w:type="dxa"/>
          </w:tcPr>
          <w:p w14:paraId="4689E5EF" w14:textId="77777777" w:rsidR="00117C76" w:rsidRDefault="00117C76" w:rsidP="00D6465A">
            <w:r>
              <w:t>‘Forgo</w:t>
            </w:r>
            <w:r w:rsidR="00EA7A5E">
              <w:t>t Password’ for non-network mem</w:t>
            </w:r>
            <w:r>
              <w:t>ber</w:t>
            </w:r>
          </w:p>
        </w:tc>
      </w:tr>
      <w:tr w:rsidR="001A5080" w14:paraId="7DCD59FE" w14:textId="77777777" w:rsidTr="001A5080">
        <w:trPr>
          <w:trHeight w:val="575"/>
        </w:trPr>
        <w:tc>
          <w:tcPr>
            <w:tcW w:w="918" w:type="dxa"/>
          </w:tcPr>
          <w:p w14:paraId="41826DA0" w14:textId="77777777" w:rsidR="001A5080" w:rsidRDefault="00243FBD" w:rsidP="00D6465A">
            <w:pPr>
              <w:jc w:val="center"/>
            </w:pPr>
            <w:r>
              <w:t>C-</w:t>
            </w:r>
            <w:r w:rsidR="00663B50">
              <w:t>6</w:t>
            </w:r>
          </w:p>
        </w:tc>
        <w:tc>
          <w:tcPr>
            <w:tcW w:w="7020" w:type="dxa"/>
          </w:tcPr>
          <w:p w14:paraId="43B47A87" w14:textId="77777777" w:rsidR="001A5080" w:rsidRDefault="00243FBD" w:rsidP="00F267AD">
            <w:r>
              <w:t>Upload image for rejected</w:t>
            </w:r>
          </w:p>
        </w:tc>
      </w:tr>
      <w:tr w:rsidR="00321EB4" w14:paraId="7096AAE1" w14:textId="77777777" w:rsidTr="001A5080">
        <w:trPr>
          <w:trHeight w:val="575"/>
        </w:trPr>
        <w:tc>
          <w:tcPr>
            <w:tcW w:w="918" w:type="dxa"/>
          </w:tcPr>
          <w:p w14:paraId="4A025404" w14:textId="77777777" w:rsidR="00321EB4" w:rsidRDefault="00117C76" w:rsidP="00562445">
            <w:pPr>
              <w:jc w:val="center"/>
            </w:pPr>
            <w:r>
              <w:t>S-1</w:t>
            </w:r>
            <w:r w:rsidR="007200D3">
              <w:t>1</w:t>
            </w:r>
          </w:p>
        </w:tc>
        <w:tc>
          <w:tcPr>
            <w:tcW w:w="7020" w:type="dxa"/>
          </w:tcPr>
          <w:p w14:paraId="565E0946" w14:textId="77777777" w:rsidR="00321EB4" w:rsidRDefault="00321EB4" w:rsidP="00562445">
            <w:r>
              <w:t>Export</w:t>
            </w:r>
          </w:p>
        </w:tc>
      </w:tr>
      <w:tr w:rsidR="00321EB4" w14:paraId="3F37285C" w14:textId="77777777" w:rsidTr="001A5080">
        <w:trPr>
          <w:trHeight w:val="575"/>
        </w:trPr>
        <w:tc>
          <w:tcPr>
            <w:tcW w:w="918" w:type="dxa"/>
          </w:tcPr>
          <w:p w14:paraId="5F265B85" w14:textId="77777777" w:rsidR="00321EB4" w:rsidRDefault="00663B50" w:rsidP="00562445">
            <w:pPr>
              <w:jc w:val="center"/>
            </w:pPr>
            <w:r>
              <w:t>C-</w:t>
            </w:r>
            <w:r w:rsidR="00F267AD">
              <w:t>7</w:t>
            </w:r>
          </w:p>
        </w:tc>
        <w:tc>
          <w:tcPr>
            <w:tcW w:w="7020" w:type="dxa"/>
          </w:tcPr>
          <w:p w14:paraId="5D91D8CD" w14:textId="77777777" w:rsidR="00321EB4" w:rsidRDefault="00321EB4" w:rsidP="00562445">
            <w:r>
              <w:t>Upload images for next round for one or more patients</w:t>
            </w:r>
            <w:r w:rsidR="00A10735">
              <w:t xml:space="preserve"> – TIF and DICOM</w:t>
            </w:r>
            <w:r w:rsidR="00EA7A5E">
              <w:t xml:space="preserve"> and JPG</w:t>
            </w:r>
          </w:p>
        </w:tc>
      </w:tr>
      <w:tr w:rsidR="001A5080" w14:paraId="7CC89078" w14:textId="77777777" w:rsidTr="001A5080">
        <w:trPr>
          <w:trHeight w:val="575"/>
        </w:trPr>
        <w:tc>
          <w:tcPr>
            <w:tcW w:w="918" w:type="dxa"/>
          </w:tcPr>
          <w:p w14:paraId="42141CE0" w14:textId="77777777" w:rsidR="001A5080" w:rsidRDefault="00321EB4" w:rsidP="00D6465A">
            <w:pPr>
              <w:jc w:val="center"/>
            </w:pPr>
            <w:r>
              <w:lastRenderedPageBreak/>
              <w:t>S-1</w:t>
            </w:r>
            <w:r w:rsidR="007200D3">
              <w:t>2</w:t>
            </w:r>
          </w:p>
        </w:tc>
        <w:tc>
          <w:tcPr>
            <w:tcW w:w="7020" w:type="dxa"/>
          </w:tcPr>
          <w:p w14:paraId="18A493D8" w14:textId="77777777" w:rsidR="001A5080" w:rsidRDefault="00321EB4" w:rsidP="00E72542">
            <w:r>
              <w:t>RC accepts</w:t>
            </w:r>
            <w:r w:rsidR="00E72542">
              <w:t xml:space="preserve"> images</w:t>
            </w:r>
          </w:p>
        </w:tc>
      </w:tr>
      <w:tr w:rsidR="00304FB2" w14:paraId="77A507FE" w14:textId="77777777" w:rsidTr="001A5080">
        <w:trPr>
          <w:trHeight w:val="575"/>
        </w:trPr>
        <w:tc>
          <w:tcPr>
            <w:tcW w:w="918" w:type="dxa"/>
          </w:tcPr>
          <w:p w14:paraId="355B44FB" w14:textId="77777777" w:rsidR="00304FB2" w:rsidRDefault="007200D3" w:rsidP="00D6465A">
            <w:pPr>
              <w:jc w:val="center"/>
            </w:pPr>
            <w:r>
              <w:t>S-13</w:t>
            </w:r>
          </w:p>
        </w:tc>
        <w:tc>
          <w:tcPr>
            <w:tcW w:w="7020" w:type="dxa"/>
          </w:tcPr>
          <w:p w14:paraId="09720E8E" w14:textId="77777777" w:rsidR="00304FB2" w:rsidRDefault="00304FB2" w:rsidP="00D6465A">
            <w:r>
              <w:t>Export</w:t>
            </w:r>
          </w:p>
        </w:tc>
      </w:tr>
      <w:tr w:rsidR="00ED07D2" w14:paraId="62DC083F" w14:textId="77777777" w:rsidTr="001A5080">
        <w:trPr>
          <w:trHeight w:val="575"/>
          <w:ins w:id="11" w:author="Craig Ray" w:date="2015-07-30T13:03:00Z"/>
        </w:trPr>
        <w:tc>
          <w:tcPr>
            <w:tcW w:w="918" w:type="dxa"/>
          </w:tcPr>
          <w:p w14:paraId="11309423" w14:textId="77777777" w:rsidR="00ED07D2" w:rsidRDefault="00ED07D2" w:rsidP="00D6465A">
            <w:pPr>
              <w:jc w:val="center"/>
              <w:rPr>
                <w:ins w:id="12" w:author="Craig Ray" w:date="2015-07-30T13:03:00Z"/>
              </w:rPr>
            </w:pPr>
            <w:ins w:id="13" w:author="Craig Ray" w:date="2015-07-30T13:03:00Z">
              <w:r>
                <w:t>S-14</w:t>
              </w:r>
            </w:ins>
          </w:p>
        </w:tc>
        <w:tc>
          <w:tcPr>
            <w:tcW w:w="7020" w:type="dxa"/>
          </w:tcPr>
          <w:p w14:paraId="0FAFB5BF" w14:textId="77777777" w:rsidR="00ED07D2" w:rsidRDefault="00ED07D2" w:rsidP="00D6465A">
            <w:pPr>
              <w:rPr>
                <w:ins w:id="14" w:author="Craig Ray" w:date="2015-07-30T13:03:00Z"/>
              </w:rPr>
            </w:pPr>
            <w:ins w:id="15" w:author="Craig Ray" w:date="2015-07-30T13:03:00Z">
              <w:r>
                <w:t>For a ne</w:t>
              </w:r>
            </w:ins>
            <w:ins w:id="16" w:author="Craig Ray" w:date="2015-07-30T13:04:00Z">
              <w:r w:rsidR="00955FA9">
                <w:t>w Location with at least 3 PIDs, assign two leads and an Assist</w:t>
              </w:r>
            </w:ins>
          </w:p>
        </w:tc>
      </w:tr>
    </w:tbl>
    <w:p w14:paraId="2E354B01" w14:textId="77777777" w:rsidR="00184C65" w:rsidRDefault="00184C65" w:rsidP="00B502DB"/>
    <w:p w14:paraId="4D8B3157" w14:textId="77777777" w:rsidR="00870957" w:rsidRDefault="00870957" w:rsidP="00B502DB"/>
    <w:p w14:paraId="6FF0B77C" w14:textId="77777777" w:rsidR="00AF7449" w:rsidRPr="004F1166" w:rsidRDefault="00AF7449" w:rsidP="00B502DB">
      <w:pPr>
        <w:rPr>
          <w:b/>
        </w:rPr>
      </w:pPr>
      <w:r w:rsidRPr="004F1166">
        <w:rPr>
          <w:b/>
          <w:u w:val="single"/>
        </w:rPr>
        <w:t>Test Process</w:t>
      </w:r>
    </w:p>
    <w:p w14:paraId="00BC0AEF" w14:textId="77777777" w:rsidR="00AF7449" w:rsidRDefault="00AF7449" w:rsidP="00B502DB"/>
    <w:p w14:paraId="48FC221B" w14:textId="77777777" w:rsidR="00870957" w:rsidRDefault="00870957" w:rsidP="00870957">
      <w:r>
        <w:t>S-1:  Enroll participants at a single location</w:t>
      </w:r>
    </w:p>
    <w:p w14:paraId="0BB530E4" w14:textId="77777777" w:rsidR="006C0CC6" w:rsidRDefault="006C0CC6" w:rsidP="006C0CC6">
      <w:pPr>
        <w:pStyle w:val="ListParagraph"/>
      </w:pPr>
    </w:p>
    <w:p w14:paraId="412159EB" w14:textId="77777777" w:rsidR="006C17F6" w:rsidRDefault="00195C95" w:rsidP="006C0CC6">
      <w:pPr>
        <w:pStyle w:val="ListParagraph"/>
      </w:pPr>
      <w:r>
        <w:t xml:space="preserve">Process:  </w:t>
      </w:r>
      <w:r w:rsidR="00E14D66">
        <w:t>Create one Lead, one Assist, one Consent</w:t>
      </w:r>
      <w:r w:rsidR="00562445">
        <w:t xml:space="preserve"> in the Study Participation page.</w:t>
      </w:r>
    </w:p>
    <w:p w14:paraId="378363F7" w14:textId="77777777" w:rsidR="00195C95" w:rsidRDefault="00195C95" w:rsidP="006C0CC6">
      <w:pPr>
        <w:pStyle w:val="ListParagraph"/>
      </w:pPr>
    </w:p>
    <w:p w14:paraId="469EBB2B" w14:textId="77777777" w:rsidR="00733AEB" w:rsidRDefault="00D622F4" w:rsidP="006C0CC6">
      <w:pPr>
        <w:pStyle w:val="ListParagraph"/>
      </w:pPr>
      <w:r>
        <w:t xml:space="preserve">Verification:  </w:t>
      </w:r>
      <w:r w:rsidR="00562445">
        <w:t>Study Participation page should operate as usual.</w:t>
      </w:r>
    </w:p>
    <w:p w14:paraId="527F428D" w14:textId="77777777" w:rsidR="00964F8A" w:rsidRDefault="00964F8A" w:rsidP="006C0CC6">
      <w:pPr>
        <w:pStyle w:val="ListParagraph"/>
      </w:pPr>
    </w:p>
    <w:p w14:paraId="77290492" w14:textId="77777777" w:rsidR="00321EB4" w:rsidRDefault="00321EB4" w:rsidP="00321EB4">
      <w:r>
        <w:t>S-2:  Activate lead practitioner, initialize patients</w:t>
      </w:r>
    </w:p>
    <w:p w14:paraId="7BA13DB6" w14:textId="77777777" w:rsidR="00321EB4" w:rsidRDefault="00321EB4" w:rsidP="00321EB4"/>
    <w:p w14:paraId="73C965E0" w14:textId="77777777" w:rsidR="00321EB4" w:rsidRDefault="00321EB4" w:rsidP="00321EB4">
      <w:pPr>
        <w:pStyle w:val="ListParagraph"/>
      </w:pPr>
      <w:r>
        <w:t xml:space="preserve">Process:  </w:t>
      </w:r>
    </w:p>
    <w:p w14:paraId="10563ED6" w14:textId="77777777" w:rsidR="00562445" w:rsidRDefault="00562445" w:rsidP="00562445">
      <w:pPr>
        <w:pStyle w:val="ListParagraph"/>
        <w:numPr>
          <w:ilvl w:val="0"/>
          <w:numId w:val="8"/>
        </w:numPr>
      </w:pPr>
      <w:r>
        <w:t>Go to Open Bite Study Tracking for the lead practitioner</w:t>
      </w:r>
    </w:p>
    <w:p w14:paraId="57B53FFA" w14:textId="77777777" w:rsidR="00562445" w:rsidRDefault="00562445" w:rsidP="00562445">
      <w:pPr>
        <w:pStyle w:val="ListParagraph"/>
        <w:numPr>
          <w:ilvl w:val="0"/>
          <w:numId w:val="8"/>
        </w:numPr>
      </w:pPr>
      <w:r>
        <w:t>Activate and indicate ‘1’ additional Patient</w:t>
      </w:r>
    </w:p>
    <w:p w14:paraId="5F64486A" w14:textId="77777777" w:rsidR="00321EB4" w:rsidRDefault="00321EB4" w:rsidP="00321EB4">
      <w:pPr>
        <w:pStyle w:val="ListParagraph"/>
      </w:pPr>
    </w:p>
    <w:p w14:paraId="253AE83F" w14:textId="77777777" w:rsidR="00562445" w:rsidRDefault="00321EB4" w:rsidP="00321EB4">
      <w:pPr>
        <w:pStyle w:val="ListParagraph"/>
      </w:pPr>
      <w:r>
        <w:t>Verification:</w:t>
      </w:r>
    </w:p>
    <w:p w14:paraId="5FEC7547" w14:textId="77777777" w:rsidR="00321EB4" w:rsidRDefault="00562445" w:rsidP="00562445">
      <w:pPr>
        <w:pStyle w:val="ListParagraph"/>
        <w:numPr>
          <w:ilvl w:val="0"/>
          <w:numId w:val="9"/>
        </w:numPr>
      </w:pPr>
      <w:r>
        <w:t>Study Tracking screen should show the practitioner status = ‘Active’</w:t>
      </w:r>
    </w:p>
    <w:p w14:paraId="0D5C0E12" w14:textId="77777777" w:rsidR="00562445" w:rsidRDefault="00562445" w:rsidP="00562445">
      <w:pPr>
        <w:pStyle w:val="ListParagraph"/>
        <w:numPr>
          <w:ilvl w:val="0"/>
          <w:numId w:val="9"/>
        </w:numPr>
      </w:pPr>
      <w:r>
        <w:t>Patient Grid should show 6 patient records (5 + 1 additional)</w:t>
      </w:r>
    </w:p>
    <w:p w14:paraId="1F9483E2" w14:textId="77777777" w:rsidR="00562445" w:rsidRDefault="00562445" w:rsidP="00562445">
      <w:pPr>
        <w:pStyle w:val="ListParagraph"/>
        <w:numPr>
          <w:ilvl w:val="0"/>
          <w:numId w:val="9"/>
        </w:numPr>
      </w:pPr>
      <w:r>
        <w:t>Email generated to DM indicating PID is active</w:t>
      </w:r>
    </w:p>
    <w:p w14:paraId="1F94498C" w14:textId="77777777" w:rsidR="00AD6FFB" w:rsidRDefault="00AD6FFB" w:rsidP="00562445">
      <w:pPr>
        <w:pStyle w:val="ListParagraph"/>
        <w:numPr>
          <w:ilvl w:val="0"/>
          <w:numId w:val="9"/>
        </w:numPr>
      </w:pPr>
      <w:r>
        <w:t>CRF Shipping report should indicate 6 binders</w:t>
      </w:r>
      <w:r w:rsidR="00F24C0C">
        <w:t xml:space="preserve"> (5 + 1 additional)</w:t>
      </w:r>
    </w:p>
    <w:p w14:paraId="16D64E89" w14:textId="77777777" w:rsidR="00321EB4" w:rsidRDefault="00321EB4" w:rsidP="00321EB4">
      <w:pPr>
        <w:pStyle w:val="ListParagraph"/>
      </w:pPr>
    </w:p>
    <w:p w14:paraId="368FACF8" w14:textId="77777777" w:rsidR="00321EB4" w:rsidRDefault="00321EB4" w:rsidP="00321EB4">
      <w:r>
        <w:t>S-3:  Train participants</w:t>
      </w:r>
    </w:p>
    <w:p w14:paraId="40EB7FB5" w14:textId="77777777" w:rsidR="00321EB4" w:rsidRDefault="00321EB4" w:rsidP="00321EB4"/>
    <w:p w14:paraId="258F25E3" w14:textId="77777777" w:rsidR="00321EB4" w:rsidRDefault="00321EB4" w:rsidP="00321EB4">
      <w:pPr>
        <w:pStyle w:val="ListParagraph"/>
      </w:pPr>
      <w:r>
        <w:t xml:space="preserve">Process:  </w:t>
      </w:r>
    </w:p>
    <w:p w14:paraId="7FAD34DA" w14:textId="77777777" w:rsidR="00562445" w:rsidRDefault="00562445" w:rsidP="00562445">
      <w:pPr>
        <w:pStyle w:val="ListParagraph"/>
        <w:numPr>
          <w:ilvl w:val="0"/>
          <w:numId w:val="10"/>
        </w:numPr>
      </w:pPr>
      <w:r>
        <w:t>Add a training session</w:t>
      </w:r>
    </w:p>
    <w:p w14:paraId="32D182A9" w14:textId="77777777" w:rsidR="00562445" w:rsidRDefault="00562445" w:rsidP="00562445">
      <w:pPr>
        <w:pStyle w:val="ListParagraph"/>
        <w:numPr>
          <w:ilvl w:val="0"/>
          <w:numId w:val="10"/>
        </w:numPr>
      </w:pPr>
      <w:r>
        <w:t>Enter data for the Training Sign</w:t>
      </w:r>
      <w:r w:rsidR="00AD6FFB">
        <w:t>-</w:t>
      </w:r>
      <w:r>
        <w:t>in Sheet – indicate CICS account needed for the Lead and Assist (not Consent)</w:t>
      </w:r>
    </w:p>
    <w:p w14:paraId="2A8E63CA" w14:textId="77777777" w:rsidR="00FF1D9C" w:rsidRDefault="00FF1D9C" w:rsidP="00562445">
      <w:pPr>
        <w:pStyle w:val="ListParagraph"/>
        <w:numPr>
          <w:ilvl w:val="0"/>
          <w:numId w:val="10"/>
        </w:numPr>
      </w:pPr>
      <w:r>
        <w:t>Enter data for one non-network member – indicate CICS account needed</w:t>
      </w:r>
    </w:p>
    <w:p w14:paraId="3397006B" w14:textId="77777777" w:rsidR="00321EB4" w:rsidRDefault="00321EB4" w:rsidP="00321EB4">
      <w:pPr>
        <w:pStyle w:val="ListParagraph"/>
      </w:pPr>
    </w:p>
    <w:p w14:paraId="42F7E003" w14:textId="77777777" w:rsidR="00321EB4" w:rsidRDefault="00321EB4" w:rsidP="00321EB4">
      <w:pPr>
        <w:pStyle w:val="ListParagraph"/>
      </w:pPr>
      <w:r>
        <w:t xml:space="preserve">Verification:  </w:t>
      </w:r>
    </w:p>
    <w:p w14:paraId="3A59B672" w14:textId="77777777" w:rsidR="005C7092" w:rsidRDefault="005C7092" w:rsidP="00562445">
      <w:pPr>
        <w:pStyle w:val="ListParagraph"/>
        <w:numPr>
          <w:ilvl w:val="0"/>
          <w:numId w:val="11"/>
        </w:numPr>
      </w:pPr>
      <w:r>
        <w:t>For non-network members First and Last Name is required and email address should be unique.</w:t>
      </w:r>
    </w:p>
    <w:p w14:paraId="1EB907B6" w14:textId="77777777" w:rsidR="00891C69" w:rsidRDefault="00891C69" w:rsidP="00562445">
      <w:pPr>
        <w:pStyle w:val="ListParagraph"/>
        <w:numPr>
          <w:ilvl w:val="0"/>
          <w:numId w:val="11"/>
        </w:numPr>
      </w:pPr>
      <w:r>
        <w:t>Able to create CICS account for non-network member</w:t>
      </w:r>
    </w:p>
    <w:p w14:paraId="3B6991DB" w14:textId="77777777" w:rsidR="00562445" w:rsidRDefault="00562445" w:rsidP="00562445">
      <w:pPr>
        <w:pStyle w:val="ListParagraph"/>
        <w:numPr>
          <w:ilvl w:val="0"/>
          <w:numId w:val="11"/>
        </w:numPr>
      </w:pPr>
      <w:r>
        <w:t>Email shou</w:t>
      </w:r>
      <w:r w:rsidR="002265E0">
        <w:t xml:space="preserve">ld be generated to both PIDs </w:t>
      </w:r>
      <w:r w:rsidR="005C7092">
        <w:t xml:space="preserve">and non-network member </w:t>
      </w:r>
      <w:r w:rsidR="002265E0">
        <w:t>indicated to get a CICS account (not for the third PID).</w:t>
      </w:r>
    </w:p>
    <w:p w14:paraId="5C0D5600" w14:textId="77777777" w:rsidR="006673DF" w:rsidRDefault="006673DF" w:rsidP="00562445">
      <w:pPr>
        <w:pStyle w:val="ListParagraph"/>
        <w:numPr>
          <w:ilvl w:val="0"/>
          <w:numId w:val="11"/>
        </w:numPr>
      </w:pPr>
      <w:r>
        <w:t xml:space="preserve">Note the </w:t>
      </w:r>
      <w:proofErr w:type="spellStart"/>
      <w:r>
        <w:t>UserID</w:t>
      </w:r>
      <w:proofErr w:type="spellEnd"/>
      <w:r>
        <w:t xml:space="preserve"> and initial Password</w:t>
      </w:r>
    </w:p>
    <w:p w14:paraId="06A916DE" w14:textId="77777777" w:rsidR="00321EB4" w:rsidRDefault="00321EB4" w:rsidP="00321EB4">
      <w:pPr>
        <w:pStyle w:val="ListParagraph"/>
        <w:ind w:left="0"/>
      </w:pPr>
    </w:p>
    <w:p w14:paraId="1FDF0676" w14:textId="77777777" w:rsidR="006673DF" w:rsidRDefault="00321EB4" w:rsidP="006673DF">
      <w:r>
        <w:lastRenderedPageBreak/>
        <w:t xml:space="preserve">C-1:  </w:t>
      </w:r>
      <w:r w:rsidR="006673DF">
        <w:t>Login to CICS, create new password</w:t>
      </w:r>
    </w:p>
    <w:p w14:paraId="4A079F1A" w14:textId="77777777" w:rsidR="00321EB4" w:rsidRDefault="00321EB4" w:rsidP="00321EB4">
      <w:pPr>
        <w:pStyle w:val="ListParagraph"/>
        <w:ind w:left="0"/>
      </w:pPr>
    </w:p>
    <w:p w14:paraId="216F982A" w14:textId="77777777" w:rsidR="006673DF" w:rsidRDefault="006673DF" w:rsidP="006673DF">
      <w:pPr>
        <w:pStyle w:val="ListParagraph"/>
      </w:pPr>
      <w:r>
        <w:t>Process:</w:t>
      </w:r>
    </w:p>
    <w:p w14:paraId="512D566D" w14:textId="77777777" w:rsidR="006673DF" w:rsidRDefault="006673DF" w:rsidP="006673DF">
      <w:pPr>
        <w:pStyle w:val="ListParagraph"/>
        <w:numPr>
          <w:ilvl w:val="0"/>
          <w:numId w:val="12"/>
        </w:numPr>
      </w:pPr>
      <w:r>
        <w:t>Go to demo CICS site</w:t>
      </w:r>
    </w:p>
    <w:p w14:paraId="53598543" w14:textId="77777777" w:rsidR="006673DF" w:rsidRDefault="006673DF" w:rsidP="006673DF">
      <w:pPr>
        <w:pStyle w:val="ListParagraph"/>
        <w:numPr>
          <w:ilvl w:val="0"/>
          <w:numId w:val="12"/>
        </w:numPr>
      </w:pPr>
      <w:r>
        <w:t>Enter login ID and password</w:t>
      </w:r>
      <w:r w:rsidR="00A90E48">
        <w:t xml:space="preserve"> for the Lead</w:t>
      </w:r>
      <w:r>
        <w:t xml:space="preserve"> that were in the email</w:t>
      </w:r>
    </w:p>
    <w:p w14:paraId="2C5A4A3C" w14:textId="77777777" w:rsidR="006673DF" w:rsidRDefault="006673DF" w:rsidP="006673DF">
      <w:pPr>
        <w:pStyle w:val="ListParagraph"/>
        <w:numPr>
          <w:ilvl w:val="0"/>
          <w:numId w:val="12"/>
        </w:numPr>
      </w:pPr>
      <w:r>
        <w:t>Change password</w:t>
      </w:r>
    </w:p>
    <w:p w14:paraId="1EDEB30B" w14:textId="77777777" w:rsidR="006673DF" w:rsidRDefault="006673DF" w:rsidP="006673DF">
      <w:pPr>
        <w:pStyle w:val="ListParagraph"/>
      </w:pPr>
    </w:p>
    <w:p w14:paraId="60877F44" w14:textId="77777777" w:rsidR="006673DF" w:rsidRDefault="006673DF" w:rsidP="006673DF">
      <w:pPr>
        <w:pStyle w:val="ListParagraph"/>
      </w:pPr>
      <w:r>
        <w:t>Verification:</w:t>
      </w:r>
    </w:p>
    <w:p w14:paraId="492A3E7A" w14:textId="77777777" w:rsidR="003B0834" w:rsidRDefault="003B0834" w:rsidP="003B0834">
      <w:pPr>
        <w:pStyle w:val="ListParagraph"/>
        <w:numPr>
          <w:ilvl w:val="0"/>
          <w:numId w:val="12"/>
        </w:numPr>
      </w:pPr>
      <w:r>
        <w:t>Logout and log in again with the new password</w:t>
      </w:r>
    </w:p>
    <w:p w14:paraId="74ABA1F0" w14:textId="77777777" w:rsidR="00663B50" w:rsidRDefault="00663B50" w:rsidP="00663B50"/>
    <w:p w14:paraId="7770694C" w14:textId="77777777" w:rsidR="002004EB" w:rsidRDefault="00663B50" w:rsidP="002004EB">
      <w:r>
        <w:t xml:space="preserve">C-2:  </w:t>
      </w:r>
      <w:r w:rsidR="002004EB">
        <w:t>Change Password</w:t>
      </w:r>
    </w:p>
    <w:p w14:paraId="2E848537" w14:textId="77777777" w:rsidR="008576DF" w:rsidRDefault="008576DF" w:rsidP="008576DF"/>
    <w:p w14:paraId="2CF76B85" w14:textId="77777777" w:rsidR="002004EB" w:rsidRDefault="002004EB" w:rsidP="002004EB">
      <w:pPr>
        <w:ind w:left="720"/>
      </w:pPr>
      <w:r>
        <w:t>Process:</w:t>
      </w:r>
    </w:p>
    <w:p w14:paraId="2AE48D4F" w14:textId="77777777" w:rsidR="008576DF" w:rsidRDefault="002004EB" w:rsidP="008576DF">
      <w:pPr>
        <w:pStyle w:val="ListParagraph"/>
        <w:numPr>
          <w:ilvl w:val="0"/>
          <w:numId w:val="13"/>
        </w:numPr>
      </w:pPr>
      <w:r>
        <w:t>Login with the Assist account</w:t>
      </w:r>
    </w:p>
    <w:p w14:paraId="1D0DC7D3" w14:textId="77777777" w:rsidR="002004EB" w:rsidRDefault="002004EB" w:rsidP="008576DF">
      <w:pPr>
        <w:pStyle w:val="ListParagraph"/>
        <w:numPr>
          <w:ilvl w:val="0"/>
          <w:numId w:val="13"/>
        </w:numPr>
      </w:pPr>
      <w:r>
        <w:t>Change password when prompted</w:t>
      </w:r>
    </w:p>
    <w:p w14:paraId="34B79F01" w14:textId="77777777" w:rsidR="002004EB" w:rsidRDefault="002004EB" w:rsidP="008576DF">
      <w:pPr>
        <w:pStyle w:val="ListParagraph"/>
        <w:numPr>
          <w:ilvl w:val="0"/>
          <w:numId w:val="13"/>
        </w:numPr>
      </w:pPr>
      <w:r>
        <w:t>Change password</w:t>
      </w:r>
    </w:p>
    <w:p w14:paraId="035BA96E" w14:textId="77777777" w:rsidR="002004EB" w:rsidRDefault="002004EB" w:rsidP="002004EB">
      <w:pPr>
        <w:ind w:left="1080"/>
      </w:pPr>
    </w:p>
    <w:p w14:paraId="6E7FA00C" w14:textId="77777777" w:rsidR="002004EB" w:rsidRDefault="002004EB" w:rsidP="002004EB">
      <w:pPr>
        <w:ind w:left="720"/>
      </w:pPr>
      <w:r>
        <w:t>Verification</w:t>
      </w:r>
    </w:p>
    <w:p w14:paraId="312BEA51" w14:textId="77777777" w:rsidR="002004EB" w:rsidRDefault="002004EB" w:rsidP="002004EB">
      <w:pPr>
        <w:pStyle w:val="ListParagraph"/>
        <w:numPr>
          <w:ilvl w:val="0"/>
          <w:numId w:val="14"/>
        </w:numPr>
      </w:pPr>
      <w:r>
        <w:t>Should be able to login with the new password</w:t>
      </w:r>
    </w:p>
    <w:p w14:paraId="7CC8E5F0" w14:textId="77777777" w:rsidR="00221494" w:rsidRDefault="00221494" w:rsidP="00221494"/>
    <w:p w14:paraId="422A1116" w14:textId="77777777" w:rsidR="00221494" w:rsidRDefault="00221494" w:rsidP="00221494">
      <w:r>
        <w:t>C-3:  Activate patients</w:t>
      </w:r>
    </w:p>
    <w:p w14:paraId="62DE5E38" w14:textId="77777777" w:rsidR="00221494" w:rsidRDefault="00221494" w:rsidP="00221494"/>
    <w:p w14:paraId="07D17366" w14:textId="77777777" w:rsidR="00221494" w:rsidRDefault="00221494" w:rsidP="00221494">
      <w:pPr>
        <w:ind w:left="720"/>
      </w:pPr>
      <w:r>
        <w:t>Process:</w:t>
      </w:r>
    </w:p>
    <w:p w14:paraId="0944B67F" w14:textId="77777777" w:rsidR="00AC5558" w:rsidRDefault="00AC5558" w:rsidP="00AC5558">
      <w:pPr>
        <w:pStyle w:val="ListParagraph"/>
        <w:numPr>
          <w:ilvl w:val="0"/>
          <w:numId w:val="14"/>
        </w:numPr>
      </w:pPr>
      <w:r>
        <w:t>Activate patients 1, 2, and 3</w:t>
      </w:r>
    </w:p>
    <w:p w14:paraId="2C19E095" w14:textId="77777777" w:rsidR="00221494" w:rsidRDefault="00221494" w:rsidP="00221494">
      <w:pPr>
        <w:ind w:left="720"/>
      </w:pPr>
    </w:p>
    <w:p w14:paraId="77C981AD" w14:textId="77777777" w:rsidR="00221494" w:rsidRDefault="00221494" w:rsidP="00221494">
      <w:pPr>
        <w:ind w:left="720"/>
      </w:pPr>
      <w:r>
        <w:t>Verification:</w:t>
      </w:r>
    </w:p>
    <w:p w14:paraId="0880C9FB" w14:textId="77777777" w:rsidR="00AC5558" w:rsidRDefault="00AC5558" w:rsidP="00AC5558">
      <w:pPr>
        <w:pStyle w:val="ListParagraph"/>
        <w:numPr>
          <w:ilvl w:val="0"/>
          <w:numId w:val="14"/>
        </w:numPr>
      </w:pPr>
      <w:r>
        <w:t>Should display the link to ‘</w:t>
      </w:r>
      <w:r w:rsidRPr="00AC5558">
        <w:rPr>
          <w:u w:val="single"/>
        </w:rPr>
        <w:t>upload image</w:t>
      </w:r>
      <w:r>
        <w:t>’ for both images for the first visit for the first three patients.</w:t>
      </w:r>
    </w:p>
    <w:p w14:paraId="4FD146AC" w14:textId="77777777" w:rsidR="0063576F" w:rsidRDefault="0063576F" w:rsidP="0063576F"/>
    <w:p w14:paraId="2A911FEF" w14:textId="77777777" w:rsidR="0063576F" w:rsidRDefault="0063576F" w:rsidP="0063576F">
      <w:r>
        <w:t>C-4:  Upload images, mark one or more as unavailable</w:t>
      </w:r>
      <w:r w:rsidR="00F81B5E">
        <w:t>, make one patient visit incomplete</w:t>
      </w:r>
    </w:p>
    <w:p w14:paraId="1C82D96F" w14:textId="77777777" w:rsidR="0063576F" w:rsidRDefault="0063576F" w:rsidP="0063576F"/>
    <w:p w14:paraId="62DC4759" w14:textId="77777777" w:rsidR="0063576F" w:rsidRDefault="0063576F" w:rsidP="0063576F">
      <w:pPr>
        <w:ind w:left="720"/>
      </w:pPr>
      <w:r>
        <w:t>Process:</w:t>
      </w:r>
    </w:p>
    <w:p w14:paraId="37A9FADF" w14:textId="77777777" w:rsidR="0063576F" w:rsidRDefault="0063576F" w:rsidP="0063576F">
      <w:pPr>
        <w:pStyle w:val="ListParagraph"/>
        <w:numPr>
          <w:ilvl w:val="0"/>
          <w:numId w:val="14"/>
        </w:numPr>
      </w:pPr>
      <w:r>
        <w:t>For Patient 1:  upload both images</w:t>
      </w:r>
    </w:p>
    <w:p w14:paraId="0F0A192D" w14:textId="77777777" w:rsidR="0063576F" w:rsidRDefault="0063576F" w:rsidP="0063576F">
      <w:pPr>
        <w:pStyle w:val="ListParagraph"/>
        <w:numPr>
          <w:ilvl w:val="0"/>
          <w:numId w:val="14"/>
        </w:numPr>
      </w:pPr>
      <w:r>
        <w:t>For Patient 2:  upload one image, mark the other image as Unavailable</w:t>
      </w:r>
    </w:p>
    <w:p w14:paraId="117496DC" w14:textId="77777777" w:rsidR="0063576F" w:rsidRDefault="0063576F" w:rsidP="0063576F">
      <w:pPr>
        <w:pStyle w:val="ListParagraph"/>
        <w:numPr>
          <w:ilvl w:val="0"/>
          <w:numId w:val="14"/>
        </w:numPr>
      </w:pPr>
      <w:r>
        <w:t>For Patient 3:  upload one image only.</w:t>
      </w:r>
    </w:p>
    <w:p w14:paraId="40CC42A6" w14:textId="77777777" w:rsidR="0063576F" w:rsidRDefault="0063576F" w:rsidP="0063576F">
      <w:pPr>
        <w:ind w:left="720"/>
      </w:pPr>
    </w:p>
    <w:p w14:paraId="7725B424" w14:textId="77777777" w:rsidR="0063576F" w:rsidRDefault="0063576F" w:rsidP="0063576F">
      <w:pPr>
        <w:ind w:left="720"/>
      </w:pPr>
      <w:r>
        <w:t>Verification:</w:t>
      </w:r>
    </w:p>
    <w:p w14:paraId="7C7CC11C" w14:textId="77777777" w:rsidR="000E3852" w:rsidRDefault="000E3852" w:rsidP="0063576F">
      <w:pPr>
        <w:pStyle w:val="ListParagraph"/>
        <w:numPr>
          <w:ilvl w:val="0"/>
          <w:numId w:val="15"/>
        </w:numPr>
      </w:pPr>
      <w:r>
        <w:t>In CICS comments should be required for Patient 2 image marked as Unavailable</w:t>
      </w:r>
    </w:p>
    <w:p w14:paraId="59094F13" w14:textId="77777777" w:rsidR="0063576F" w:rsidRDefault="0063576F" w:rsidP="0063576F">
      <w:pPr>
        <w:pStyle w:val="ListParagraph"/>
        <w:numPr>
          <w:ilvl w:val="0"/>
          <w:numId w:val="15"/>
        </w:numPr>
      </w:pPr>
      <w:r>
        <w:t>Should see the uploaded images and the one marked as Unavailable</w:t>
      </w:r>
    </w:p>
    <w:p w14:paraId="552B6823" w14:textId="77777777" w:rsidR="00F75EB0" w:rsidRDefault="00F75EB0" w:rsidP="00F75EB0">
      <w:pPr>
        <w:pStyle w:val="ListParagraph"/>
        <w:numPr>
          <w:ilvl w:val="0"/>
          <w:numId w:val="15"/>
        </w:numPr>
      </w:pPr>
      <w:r>
        <w:t xml:space="preserve">Should see Patient 1 in the Study Management </w:t>
      </w:r>
      <w:r>
        <w:sym w:font="Wingdings" w:char="F0E0"/>
      </w:r>
      <w:r>
        <w:t xml:space="preserve"> Patient Images </w:t>
      </w:r>
      <w:r>
        <w:sym w:font="Wingdings" w:char="F0E0"/>
      </w:r>
      <w:r>
        <w:t>Received grid</w:t>
      </w:r>
    </w:p>
    <w:p w14:paraId="7D46F78E" w14:textId="77777777" w:rsidR="00F75EB0" w:rsidRDefault="00F75EB0" w:rsidP="00F75EB0">
      <w:pPr>
        <w:pStyle w:val="ListParagraph"/>
        <w:numPr>
          <w:ilvl w:val="0"/>
          <w:numId w:val="15"/>
        </w:numPr>
      </w:pPr>
      <w:r>
        <w:t xml:space="preserve">Should see Patient 2 in the Study Management </w:t>
      </w:r>
      <w:r>
        <w:sym w:font="Wingdings" w:char="F0E0"/>
      </w:r>
      <w:r>
        <w:t xml:space="preserve"> Patient Images </w:t>
      </w:r>
      <w:r>
        <w:sym w:font="Wingdings" w:char="F0E0"/>
      </w:r>
      <w:r>
        <w:t>Unavailable grid</w:t>
      </w:r>
    </w:p>
    <w:p w14:paraId="2693F18E" w14:textId="77777777" w:rsidR="0063576F" w:rsidRDefault="0063576F" w:rsidP="0063576F">
      <w:pPr>
        <w:pStyle w:val="ListParagraph"/>
        <w:numPr>
          <w:ilvl w:val="0"/>
          <w:numId w:val="15"/>
        </w:numPr>
      </w:pPr>
      <w:r>
        <w:lastRenderedPageBreak/>
        <w:t xml:space="preserve">Should see Patient 3 in the Study Management </w:t>
      </w:r>
      <w:r>
        <w:sym w:font="Wingdings" w:char="F0E0"/>
      </w:r>
      <w:r>
        <w:t xml:space="preserve"> Patient Images </w:t>
      </w:r>
      <w:r>
        <w:sym w:font="Wingdings" w:char="F0E0"/>
      </w:r>
      <w:r>
        <w:t xml:space="preserve"> Incomplete grid</w:t>
      </w:r>
    </w:p>
    <w:p w14:paraId="14A6AEE1" w14:textId="77777777" w:rsidR="00663B50" w:rsidRDefault="00663B50" w:rsidP="00663B50"/>
    <w:p w14:paraId="598F9C7E" w14:textId="77777777" w:rsidR="00F81B5E" w:rsidRDefault="00F81B5E" w:rsidP="00663B50">
      <w:r>
        <w:t>C-5:  Upload image for incomplete visit</w:t>
      </w:r>
    </w:p>
    <w:p w14:paraId="757374CC" w14:textId="77777777" w:rsidR="00F81B5E" w:rsidRDefault="00F81B5E" w:rsidP="00663B50"/>
    <w:p w14:paraId="6954ACF2" w14:textId="77777777" w:rsidR="002E5D43" w:rsidRDefault="002E5D43" w:rsidP="002E5D43">
      <w:pPr>
        <w:ind w:left="720"/>
      </w:pPr>
      <w:r>
        <w:t>Process:</w:t>
      </w:r>
    </w:p>
    <w:p w14:paraId="707B9D0C" w14:textId="77777777" w:rsidR="002E5D43" w:rsidRDefault="002E5D43" w:rsidP="002E5D43">
      <w:pPr>
        <w:pStyle w:val="ListParagraph"/>
        <w:numPr>
          <w:ilvl w:val="0"/>
          <w:numId w:val="16"/>
        </w:numPr>
      </w:pPr>
      <w:r>
        <w:t>Upload the second image for Patient 3</w:t>
      </w:r>
    </w:p>
    <w:p w14:paraId="5144CD18" w14:textId="77777777" w:rsidR="002E5D43" w:rsidRDefault="002E5D43" w:rsidP="002E5D43">
      <w:pPr>
        <w:ind w:left="720"/>
      </w:pPr>
    </w:p>
    <w:p w14:paraId="577CF5BF" w14:textId="77777777" w:rsidR="002E5D43" w:rsidRDefault="002E5D43" w:rsidP="002E5D43">
      <w:pPr>
        <w:ind w:left="720"/>
      </w:pPr>
      <w:r>
        <w:t>Verification:</w:t>
      </w:r>
    </w:p>
    <w:p w14:paraId="6FEC8D08" w14:textId="77777777" w:rsidR="002E5D43" w:rsidRDefault="002E5D43" w:rsidP="002E5D43">
      <w:pPr>
        <w:pStyle w:val="ListParagraph"/>
        <w:numPr>
          <w:ilvl w:val="0"/>
          <w:numId w:val="16"/>
        </w:numPr>
      </w:pPr>
      <w:r>
        <w:t>New image should be visible in the SMS Study Tracking Patient Grid.</w:t>
      </w:r>
    </w:p>
    <w:p w14:paraId="60EB5448" w14:textId="77777777" w:rsidR="002E5D43" w:rsidRDefault="002E5D43" w:rsidP="002E5D43">
      <w:pPr>
        <w:ind w:left="720"/>
      </w:pPr>
    </w:p>
    <w:p w14:paraId="3F0D290B" w14:textId="77777777" w:rsidR="002E5D43" w:rsidRDefault="002E5D43" w:rsidP="00663B50"/>
    <w:p w14:paraId="76EC717F" w14:textId="77777777" w:rsidR="00A17D69" w:rsidRDefault="00A17D69" w:rsidP="00663B50">
      <w:r>
        <w:t>S4:  RC rejects images, accepts images, indicates images need cropping</w:t>
      </w:r>
    </w:p>
    <w:p w14:paraId="67CB018E" w14:textId="77777777" w:rsidR="00A17D69" w:rsidRDefault="00A17D69" w:rsidP="00663B50"/>
    <w:p w14:paraId="72079E7E" w14:textId="77777777" w:rsidR="00A17D69" w:rsidRDefault="00A17D69" w:rsidP="00A17D69">
      <w:pPr>
        <w:ind w:left="720"/>
      </w:pPr>
      <w:r>
        <w:t>Process:</w:t>
      </w:r>
    </w:p>
    <w:p w14:paraId="295835EB" w14:textId="77777777" w:rsidR="00302601" w:rsidRDefault="00302601" w:rsidP="00302601">
      <w:pPr>
        <w:pStyle w:val="ListParagraph"/>
        <w:numPr>
          <w:ilvl w:val="0"/>
          <w:numId w:val="16"/>
        </w:numPr>
      </w:pPr>
      <w:r>
        <w:t>For Patient 1:  RC-Verify both images</w:t>
      </w:r>
    </w:p>
    <w:p w14:paraId="381952CF" w14:textId="77777777" w:rsidR="00302601" w:rsidRDefault="00302601" w:rsidP="00302601">
      <w:pPr>
        <w:pStyle w:val="ListParagraph"/>
        <w:numPr>
          <w:ilvl w:val="0"/>
          <w:numId w:val="16"/>
        </w:numPr>
      </w:pPr>
      <w:r>
        <w:t>For Patient 2:  Reject image, RC-Verify-Unavailable the unavailable image</w:t>
      </w:r>
    </w:p>
    <w:p w14:paraId="3E8AB241" w14:textId="77777777" w:rsidR="00302601" w:rsidRDefault="00302601" w:rsidP="00302601">
      <w:pPr>
        <w:pStyle w:val="ListParagraph"/>
        <w:numPr>
          <w:ilvl w:val="0"/>
          <w:numId w:val="16"/>
        </w:numPr>
      </w:pPr>
      <w:r>
        <w:t>For Patient 3:  RC-Verify-Crop one image, RC-Verify the other</w:t>
      </w:r>
    </w:p>
    <w:p w14:paraId="69E54665" w14:textId="77777777" w:rsidR="00A17D69" w:rsidRDefault="00A17D69" w:rsidP="00A17D69">
      <w:pPr>
        <w:ind w:left="720"/>
      </w:pPr>
    </w:p>
    <w:p w14:paraId="1BCA8848" w14:textId="77777777" w:rsidR="00A17D69" w:rsidRDefault="00A17D69" w:rsidP="00A17D69">
      <w:pPr>
        <w:ind w:left="720"/>
      </w:pPr>
      <w:r>
        <w:t>Verification:</w:t>
      </w:r>
    </w:p>
    <w:p w14:paraId="43DAE1BC" w14:textId="77777777" w:rsidR="00302601" w:rsidRDefault="00302601" w:rsidP="00302601">
      <w:pPr>
        <w:pStyle w:val="ListParagraph"/>
        <w:numPr>
          <w:ilvl w:val="0"/>
          <w:numId w:val="17"/>
        </w:numPr>
      </w:pPr>
      <w:r>
        <w:t>In CICS, for Patient 1, should be able to upload images for End of Active Treatment Visit, but not for Patients 2 and 3</w:t>
      </w:r>
      <w:r w:rsidR="000404F8">
        <w:t>.</w:t>
      </w:r>
    </w:p>
    <w:p w14:paraId="3F12D040" w14:textId="77777777" w:rsidR="00A47DA8" w:rsidRDefault="00A47DA8" w:rsidP="00302601">
      <w:pPr>
        <w:pStyle w:val="ListParagraph"/>
        <w:numPr>
          <w:ilvl w:val="0"/>
          <w:numId w:val="17"/>
        </w:numPr>
      </w:pPr>
      <w:r>
        <w:t>In CICS, all accepted images should appear in green border, and rejected images should appear in red border</w:t>
      </w:r>
    </w:p>
    <w:p w14:paraId="4FCBF0C1" w14:textId="77777777" w:rsidR="00302601" w:rsidRDefault="000404F8" w:rsidP="00302601">
      <w:pPr>
        <w:pStyle w:val="ListParagraph"/>
        <w:numPr>
          <w:ilvl w:val="0"/>
          <w:numId w:val="17"/>
        </w:numPr>
      </w:pPr>
      <w:r>
        <w:t>In CICS, updated status values should appear</w:t>
      </w:r>
    </w:p>
    <w:p w14:paraId="5DDFFD38" w14:textId="77777777" w:rsidR="000404F8" w:rsidRDefault="000404F8" w:rsidP="00302601">
      <w:pPr>
        <w:pStyle w:val="ListParagraph"/>
        <w:numPr>
          <w:ilvl w:val="0"/>
          <w:numId w:val="17"/>
        </w:numPr>
      </w:pPr>
      <w:r>
        <w:t>In SMS Image Tracking screen, should see the ‘Cropping’ link for Patient 3 image that is RC-Verify-Crop.</w:t>
      </w:r>
    </w:p>
    <w:p w14:paraId="750236C4" w14:textId="77777777" w:rsidR="00CD020A" w:rsidRDefault="00CD020A" w:rsidP="00302601">
      <w:pPr>
        <w:pStyle w:val="ListParagraph"/>
        <w:numPr>
          <w:ilvl w:val="0"/>
          <w:numId w:val="17"/>
        </w:numPr>
      </w:pPr>
      <w:r>
        <w:t xml:space="preserve">In SMS, Rejected image should appear in the Study Management </w:t>
      </w:r>
      <w:r>
        <w:sym w:font="Wingdings" w:char="F0E0"/>
      </w:r>
      <w:r>
        <w:t xml:space="preserve"> Patient Images </w:t>
      </w:r>
      <w:r>
        <w:sym w:font="Wingdings" w:char="F0E0"/>
      </w:r>
      <w:r>
        <w:t xml:space="preserve"> Rejected grid</w:t>
      </w:r>
    </w:p>
    <w:p w14:paraId="70FBECD8" w14:textId="77777777" w:rsidR="00CD020A" w:rsidRDefault="00CD020A" w:rsidP="00302601">
      <w:pPr>
        <w:pStyle w:val="ListParagraph"/>
        <w:numPr>
          <w:ilvl w:val="0"/>
          <w:numId w:val="17"/>
        </w:numPr>
      </w:pPr>
      <w:r>
        <w:t xml:space="preserve">In SMS, RC-Verify-Crop image should appear in the Study Management </w:t>
      </w:r>
      <w:r>
        <w:sym w:font="Wingdings" w:char="F0E0"/>
      </w:r>
      <w:r>
        <w:t xml:space="preserve"> Patient Images </w:t>
      </w:r>
      <w:r>
        <w:sym w:font="Wingdings" w:char="F0E0"/>
      </w:r>
      <w:r>
        <w:t xml:space="preserve"> Crop grid</w:t>
      </w:r>
    </w:p>
    <w:p w14:paraId="0BBA0D30" w14:textId="77777777" w:rsidR="00FD7E9D" w:rsidRDefault="00FD7E9D" w:rsidP="00302601">
      <w:pPr>
        <w:pStyle w:val="ListParagraph"/>
        <w:numPr>
          <w:ilvl w:val="0"/>
          <w:numId w:val="17"/>
        </w:numPr>
      </w:pPr>
      <w:r>
        <w:t>In SMS, RC-Verify should appear in green border, RC-Verify-Crop in</w:t>
      </w:r>
      <w:r w:rsidR="00A47DA8">
        <w:t xml:space="preserve"> Orange, Received in yellow, Rejected in Red</w:t>
      </w:r>
    </w:p>
    <w:p w14:paraId="7B98A182" w14:textId="77777777" w:rsidR="00A10735" w:rsidRDefault="00A10735" w:rsidP="00A10735"/>
    <w:p w14:paraId="2978E579" w14:textId="77777777" w:rsidR="00A10735" w:rsidRDefault="00A10735" w:rsidP="00A10735">
      <w:r>
        <w:t>S5:  Westat crops images and uploads and marks as verified</w:t>
      </w:r>
    </w:p>
    <w:p w14:paraId="1E082681" w14:textId="77777777" w:rsidR="00A10735" w:rsidRDefault="00A10735" w:rsidP="00A10735"/>
    <w:p w14:paraId="39B9EAA5" w14:textId="77777777" w:rsidR="00A10735" w:rsidRDefault="00A10735" w:rsidP="00A10735">
      <w:pPr>
        <w:ind w:left="720"/>
      </w:pPr>
      <w:r>
        <w:t>Process:</w:t>
      </w:r>
    </w:p>
    <w:p w14:paraId="2C6B963B" w14:textId="77777777" w:rsidR="00A10735" w:rsidRDefault="00A10735" w:rsidP="00A10735">
      <w:pPr>
        <w:pStyle w:val="ListParagraph"/>
        <w:numPr>
          <w:ilvl w:val="0"/>
          <w:numId w:val="18"/>
        </w:numPr>
      </w:pPr>
      <w:r>
        <w:t xml:space="preserve">Login into the CICS site as a Westat user (admin or </w:t>
      </w:r>
      <w:proofErr w:type="spellStart"/>
      <w:r>
        <w:t>ImageOperator</w:t>
      </w:r>
      <w:proofErr w:type="spellEnd"/>
      <w:r>
        <w:t>)</w:t>
      </w:r>
    </w:p>
    <w:p w14:paraId="366F2A8E" w14:textId="77777777" w:rsidR="00A10735" w:rsidRDefault="00A10735" w:rsidP="00A10735">
      <w:pPr>
        <w:pStyle w:val="ListParagraph"/>
        <w:numPr>
          <w:ilvl w:val="0"/>
          <w:numId w:val="18"/>
        </w:numPr>
      </w:pPr>
      <w:r>
        <w:t xml:space="preserve">In the SMS, </w:t>
      </w:r>
      <w:r w:rsidR="00073D52">
        <w:t>select ‘Cropping’ to link to the CICS site</w:t>
      </w:r>
    </w:p>
    <w:p w14:paraId="61C04A3F" w14:textId="77777777" w:rsidR="00A10735" w:rsidRDefault="00073D52" w:rsidP="00A10735">
      <w:pPr>
        <w:pStyle w:val="ListParagraph"/>
        <w:numPr>
          <w:ilvl w:val="0"/>
          <w:numId w:val="18"/>
        </w:numPr>
      </w:pPr>
      <w:r>
        <w:t>From CICS, download the image, u</w:t>
      </w:r>
      <w:r w:rsidR="00A10735">
        <w:t xml:space="preserve">pload a replacement image in its place (may but does not have to be a real cropped image from </w:t>
      </w:r>
      <w:proofErr w:type="spellStart"/>
      <w:r w:rsidR="00A10735">
        <w:t>PhotoShop</w:t>
      </w:r>
      <w:proofErr w:type="spellEnd"/>
      <w:r w:rsidR="00A10735">
        <w:t>)</w:t>
      </w:r>
    </w:p>
    <w:p w14:paraId="28ED49BA" w14:textId="77777777" w:rsidR="00073D52" w:rsidRDefault="00073D52" w:rsidP="00A10735">
      <w:pPr>
        <w:pStyle w:val="ListParagraph"/>
        <w:numPr>
          <w:ilvl w:val="0"/>
          <w:numId w:val="18"/>
        </w:numPr>
      </w:pPr>
      <w:r>
        <w:t>From SMS, set the status = ‘Westat-Verified’</w:t>
      </w:r>
    </w:p>
    <w:p w14:paraId="32321B32" w14:textId="77777777" w:rsidR="00A10735" w:rsidRDefault="00A10735" w:rsidP="00A10735">
      <w:pPr>
        <w:ind w:left="720"/>
      </w:pPr>
    </w:p>
    <w:p w14:paraId="474A1099" w14:textId="77777777" w:rsidR="00A10735" w:rsidRDefault="00A10735" w:rsidP="00A10735">
      <w:pPr>
        <w:ind w:left="720"/>
      </w:pPr>
      <w:r>
        <w:t>Verification:</w:t>
      </w:r>
    </w:p>
    <w:p w14:paraId="7F6BA9B3" w14:textId="77777777" w:rsidR="00073D52" w:rsidRDefault="00073D52" w:rsidP="00073D52">
      <w:pPr>
        <w:pStyle w:val="ListParagraph"/>
        <w:numPr>
          <w:ilvl w:val="0"/>
          <w:numId w:val="19"/>
        </w:numPr>
      </w:pPr>
      <w:r>
        <w:lastRenderedPageBreak/>
        <w:t>From SMS, verify can see the new image.</w:t>
      </w:r>
    </w:p>
    <w:p w14:paraId="605A3C59" w14:textId="77777777" w:rsidR="00073D52" w:rsidRDefault="00073D52" w:rsidP="00073D52">
      <w:pPr>
        <w:pStyle w:val="ListParagraph"/>
        <w:numPr>
          <w:ilvl w:val="0"/>
          <w:numId w:val="19"/>
        </w:numPr>
      </w:pPr>
      <w:r>
        <w:t>After uploading the replacement image and Westat-Verified, from CICS should see that it is accepted and be able to upload images for ‘End of Active Treatment’ visit.</w:t>
      </w:r>
    </w:p>
    <w:p w14:paraId="00CA1A26" w14:textId="77777777" w:rsidR="00A10735" w:rsidRDefault="00A10735" w:rsidP="00A10735"/>
    <w:p w14:paraId="6459C1ED" w14:textId="77777777" w:rsidR="00073D52" w:rsidRDefault="00073D52" w:rsidP="00A10735">
      <w:r>
        <w:t xml:space="preserve">S6:  </w:t>
      </w:r>
      <w:commentRangeStart w:id="17"/>
      <w:r w:rsidR="00AF1326">
        <w:t xml:space="preserve">Westat </w:t>
      </w:r>
      <w:r>
        <w:t>adds more patients</w:t>
      </w:r>
      <w:commentRangeEnd w:id="17"/>
      <w:r w:rsidR="00AF1326">
        <w:rPr>
          <w:rStyle w:val="CommentReference"/>
        </w:rPr>
        <w:commentReference w:id="17"/>
      </w:r>
    </w:p>
    <w:p w14:paraId="62717BAF" w14:textId="77777777" w:rsidR="00073D52" w:rsidRDefault="00073D52" w:rsidP="00A10735"/>
    <w:p w14:paraId="36A2E508" w14:textId="77777777" w:rsidR="00073D52" w:rsidRDefault="00073D52" w:rsidP="00073D52">
      <w:pPr>
        <w:ind w:left="720"/>
      </w:pPr>
      <w:r>
        <w:t>Process:</w:t>
      </w:r>
    </w:p>
    <w:p w14:paraId="2239326F" w14:textId="77777777" w:rsidR="00F96C56" w:rsidRDefault="00F96C56" w:rsidP="00F96C56">
      <w:pPr>
        <w:pStyle w:val="ListParagraph"/>
        <w:numPr>
          <w:ilvl w:val="0"/>
          <w:numId w:val="20"/>
        </w:numPr>
      </w:pPr>
      <w:r>
        <w:t>From the SMS Study Tracking screen, click ‘Add Patient’ twice to add two new patients – total of 8 patients.</w:t>
      </w:r>
    </w:p>
    <w:p w14:paraId="07508D97" w14:textId="77777777" w:rsidR="00073D52" w:rsidRDefault="00073D52" w:rsidP="00073D52">
      <w:pPr>
        <w:ind w:left="720"/>
      </w:pPr>
    </w:p>
    <w:p w14:paraId="38549559" w14:textId="77777777" w:rsidR="00073D52" w:rsidRDefault="00073D52" w:rsidP="00073D52">
      <w:pPr>
        <w:ind w:left="720"/>
      </w:pPr>
      <w:r>
        <w:t>Verification:</w:t>
      </w:r>
    </w:p>
    <w:p w14:paraId="1FF259B7" w14:textId="77777777" w:rsidR="003B0F46" w:rsidRDefault="003B0F46" w:rsidP="00F96C56">
      <w:pPr>
        <w:pStyle w:val="ListParagraph"/>
        <w:numPr>
          <w:ilvl w:val="0"/>
          <w:numId w:val="20"/>
        </w:numPr>
      </w:pPr>
      <w:r>
        <w:t>From SMS, should be able to see the two new patients in the grid after refreshing the page.</w:t>
      </w:r>
    </w:p>
    <w:p w14:paraId="2F6887EA" w14:textId="77777777" w:rsidR="00F96C56" w:rsidRDefault="00F96C56" w:rsidP="00F96C56">
      <w:pPr>
        <w:pStyle w:val="ListParagraph"/>
        <w:numPr>
          <w:ilvl w:val="0"/>
          <w:numId w:val="20"/>
        </w:numPr>
      </w:pPr>
      <w:r>
        <w:t>From CICS, should be able to see the two new patients in the grid.</w:t>
      </w:r>
    </w:p>
    <w:p w14:paraId="5832EBF5" w14:textId="77777777" w:rsidR="00073D52" w:rsidRDefault="00073D52" w:rsidP="00073D52">
      <w:pPr>
        <w:ind w:left="720"/>
      </w:pPr>
    </w:p>
    <w:p w14:paraId="3492E893" w14:textId="77777777" w:rsidR="00A17D69" w:rsidRDefault="00B55ADC" w:rsidP="00B55ADC">
      <w:r>
        <w:t xml:space="preserve">S7:  </w:t>
      </w:r>
      <w:r w:rsidR="006C3221">
        <w:t>RC creates new non-participating account for network member</w:t>
      </w:r>
    </w:p>
    <w:p w14:paraId="02F12FB0" w14:textId="77777777" w:rsidR="00B55ADC" w:rsidRDefault="00B55ADC" w:rsidP="00B55ADC"/>
    <w:p w14:paraId="79BF3612" w14:textId="77777777" w:rsidR="00B55ADC" w:rsidRDefault="00B55ADC" w:rsidP="00B55ADC">
      <w:pPr>
        <w:ind w:left="720"/>
      </w:pPr>
      <w:r>
        <w:t>Process:</w:t>
      </w:r>
    </w:p>
    <w:p w14:paraId="378A4727" w14:textId="77777777" w:rsidR="00111AEB" w:rsidRDefault="00111AEB" w:rsidP="00111AEB">
      <w:pPr>
        <w:pStyle w:val="ListParagraph"/>
        <w:numPr>
          <w:ilvl w:val="0"/>
          <w:numId w:val="20"/>
        </w:numPr>
      </w:pPr>
      <w:r>
        <w:t>In the Study Tracking screen, in the Additional Location Members section, select Non-Participating and ‘Create Account’ for an additional member.</w:t>
      </w:r>
    </w:p>
    <w:p w14:paraId="4ED88240" w14:textId="77777777" w:rsidR="00B55ADC" w:rsidRDefault="00B55ADC" w:rsidP="00B55ADC">
      <w:pPr>
        <w:ind w:left="720"/>
      </w:pPr>
    </w:p>
    <w:p w14:paraId="6309BE58" w14:textId="77777777" w:rsidR="00B55ADC" w:rsidRDefault="00B55ADC" w:rsidP="00B55ADC">
      <w:pPr>
        <w:ind w:left="720"/>
      </w:pPr>
      <w:r>
        <w:t>Verification:</w:t>
      </w:r>
    </w:p>
    <w:p w14:paraId="07D821CB" w14:textId="77777777" w:rsidR="00111AEB" w:rsidRDefault="00111AEB" w:rsidP="00111AEB">
      <w:pPr>
        <w:pStyle w:val="ListParagraph"/>
        <w:numPr>
          <w:ilvl w:val="0"/>
          <w:numId w:val="20"/>
        </w:numPr>
      </w:pPr>
      <w:r>
        <w:t>Should receive invitation email for new account.</w:t>
      </w:r>
    </w:p>
    <w:p w14:paraId="09952AD6" w14:textId="77777777" w:rsidR="00111AEB" w:rsidRDefault="00111AEB" w:rsidP="00111AEB">
      <w:pPr>
        <w:pStyle w:val="ListParagraph"/>
        <w:numPr>
          <w:ilvl w:val="0"/>
          <w:numId w:val="20"/>
        </w:numPr>
      </w:pPr>
      <w:r>
        <w:t>Should be able to log into CICS with new account.</w:t>
      </w:r>
    </w:p>
    <w:p w14:paraId="3A990F29" w14:textId="77777777" w:rsidR="0011190B" w:rsidRDefault="0011190B" w:rsidP="00B502DB"/>
    <w:p w14:paraId="1CE7734F" w14:textId="77777777" w:rsidR="00F62558" w:rsidRDefault="00F62558" w:rsidP="00B502DB">
      <w:r>
        <w:t>S8:  RC creates new account for a non-network member</w:t>
      </w:r>
    </w:p>
    <w:p w14:paraId="763F6840" w14:textId="77777777" w:rsidR="00F62558" w:rsidRDefault="00F62558" w:rsidP="00B502DB"/>
    <w:p w14:paraId="798F552F" w14:textId="77777777" w:rsidR="00F62558" w:rsidRDefault="00F62558" w:rsidP="00F62558">
      <w:pPr>
        <w:ind w:left="720"/>
      </w:pPr>
      <w:r>
        <w:t>Process:</w:t>
      </w:r>
    </w:p>
    <w:p w14:paraId="0AC3E8AF" w14:textId="77777777" w:rsidR="007019B3" w:rsidRDefault="007019B3" w:rsidP="007019B3">
      <w:pPr>
        <w:pStyle w:val="ListParagraph"/>
        <w:numPr>
          <w:ilvl w:val="0"/>
          <w:numId w:val="20"/>
        </w:numPr>
      </w:pPr>
      <w:r>
        <w:t xml:space="preserve">In the Study Tracking screen, in the Additional Location </w:t>
      </w:r>
      <w:r w:rsidR="007200D3">
        <w:t>Non-</w:t>
      </w:r>
      <w:r>
        <w:t>Members section, select</w:t>
      </w:r>
      <w:r w:rsidR="007200D3">
        <w:t xml:space="preserve"> ‘Add New’ and provide contact information.  </w:t>
      </w:r>
      <w:r>
        <w:t xml:space="preserve"> </w:t>
      </w:r>
    </w:p>
    <w:p w14:paraId="18C237C0" w14:textId="77777777" w:rsidR="00B4143A" w:rsidRDefault="00B4143A" w:rsidP="007019B3">
      <w:pPr>
        <w:pStyle w:val="ListParagraph"/>
        <w:numPr>
          <w:ilvl w:val="0"/>
          <w:numId w:val="20"/>
        </w:numPr>
      </w:pPr>
      <w:r>
        <w:t>Make the email address ‘real’ for testing of the Forgot Password feature (see below)</w:t>
      </w:r>
    </w:p>
    <w:p w14:paraId="6DE180BC" w14:textId="77777777" w:rsidR="00F62558" w:rsidRDefault="00F62558" w:rsidP="00F62558">
      <w:pPr>
        <w:ind w:left="720"/>
      </w:pPr>
    </w:p>
    <w:p w14:paraId="7F14B124" w14:textId="77777777" w:rsidR="00F62558" w:rsidRDefault="00F62558" w:rsidP="00F62558">
      <w:pPr>
        <w:ind w:left="720"/>
      </w:pPr>
      <w:r>
        <w:t>Verification:</w:t>
      </w:r>
    </w:p>
    <w:p w14:paraId="57DCB43A" w14:textId="77777777" w:rsidR="007200D3" w:rsidRDefault="007200D3" w:rsidP="007200D3">
      <w:pPr>
        <w:pStyle w:val="ListParagraph"/>
        <w:numPr>
          <w:ilvl w:val="0"/>
          <w:numId w:val="20"/>
        </w:numPr>
      </w:pPr>
      <w:r>
        <w:t>Should receive invitation email for new account.</w:t>
      </w:r>
    </w:p>
    <w:p w14:paraId="48FB028A" w14:textId="77777777" w:rsidR="007200D3" w:rsidRDefault="007200D3" w:rsidP="007200D3">
      <w:pPr>
        <w:pStyle w:val="ListParagraph"/>
        <w:numPr>
          <w:ilvl w:val="0"/>
          <w:numId w:val="20"/>
        </w:numPr>
      </w:pPr>
      <w:r>
        <w:t>Should be able to log into CICS with new account.</w:t>
      </w:r>
    </w:p>
    <w:p w14:paraId="609D506E" w14:textId="77777777" w:rsidR="007200D3" w:rsidRDefault="007200D3" w:rsidP="007200D3"/>
    <w:p w14:paraId="0E23862C" w14:textId="77777777" w:rsidR="007200D3" w:rsidRDefault="007200D3" w:rsidP="007200D3">
      <w:r>
        <w:t>S9:  RC deactivates an account</w:t>
      </w:r>
    </w:p>
    <w:p w14:paraId="03DF0348" w14:textId="77777777" w:rsidR="007200D3" w:rsidRDefault="007200D3" w:rsidP="007200D3"/>
    <w:p w14:paraId="1D8D849A" w14:textId="77777777" w:rsidR="007200D3" w:rsidRDefault="007200D3" w:rsidP="007200D3">
      <w:pPr>
        <w:ind w:left="720"/>
      </w:pPr>
      <w:r>
        <w:t>Process:</w:t>
      </w:r>
    </w:p>
    <w:p w14:paraId="5924B833" w14:textId="77777777" w:rsidR="007200D3" w:rsidRDefault="007200D3" w:rsidP="007200D3">
      <w:pPr>
        <w:pStyle w:val="ListParagraph"/>
        <w:numPr>
          <w:ilvl w:val="0"/>
          <w:numId w:val="21"/>
        </w:numPr>
      </w:pPr>
      <w:r>
        <w:t>In the study tracking screen, deactivate the account for non-network member created above</w:t>
      </w:r>
    </w:p>
    <w:p w14:paraId="70BB5577" w14:textId="77777777" w:rsidR="007200D3" w:rsidRDefault="007200D3" w:rsidP="007200D3">
      <w:pPr>
        <w:ind w:left="720"/>
      </w:pPr>
    </w:p>
    <w:p w14:paraId="5DCAA75F" w14:textId="77777777" w:rsidR="007200D3" w:rsidRDefault="007200D3" w:rsidP="007200D3">
      <w:pPr>
        <w:ind w:left="720"/>
      </w:pPr>
      <w:r>
        <w:t>Verification:</w:t>
      </w:r>
    </w:p>
    <w:p w14:paraId="4283CC24" w14:textId="77777777" w:rsidR="007200D3" w:rsidRDefault="007200D3" w:rsidP="007200D3">
      <w:pPr>
        <w:pStyle w:val="ListParagraph"/>
        <w:numPr>
          <w:ilvl w:val="0"/>
          <w:numId w:val="20"/>
        </w:numPr>
      </w:pPr>
      <w:r>
        <w:t xml:space="preserve">Should </w:t>
      </w:r>
      <w:r w:rsidRPr="007200D3">
        <w:rPr>
          <w:u w:val="single"/>
        </w:rPr>
        <w:t>not</w:t>
      </w:r>
      <w:r>
        <w:t xml:space="preserve"> be able to log into CICS with that account.</w:t>
      </w:r>
    </w:p>
    <w:p w14:paraId="553B58BE" w14:textId="77777777" w:rsidR="007200D3" w:rsidRDefault="007200D3" w:rsidP="007200D3"/>
    <w:p w14:paraId="60C85ECB" w14:textId="77777777" w:rsidR="007200D3" w:rsidRDefault="007200D3" w:rsidP="007200D3">
      <w:r>
        <w:t>S10:  RC reactivates an account</w:t>
      </w:r>
    </w:p>
    <w:p w14:paraId="01E96F8F" w14:textId="77777777" w:rsidR="007200D3" w:rsidRDefault="007200D3" w:rsidP="007200D3">
      <w:pPr>
        <w:ind w:left="720"/>
      </w:pPr>
      <w:r>
        <w:t>Process:</w:t>
      </w:r>
    </w:p>
    <w:p w14:paraId="7369844F" w14:textId="77777777" w:rsidR="007200D3" w:rsidRDefault="007200D3" w:rsidP="007200D3">
      <w:pPr>
        <w:pStyle w:val="ListParagraph"/>
        <w:numPr>
          <w:ilvl w:val="0"/>
          <w:numId w:val="21"/>
        </w:numPr>
      </w:pPr>
      <w:r>
        <w:t>In the Study Tracking screen, reactivate the account for non-network member created above</w:t>
      </w:r>
    </w:p>
    <w:p w14:paraId="3205AFDB" w14:textId="77777777" w:rsidR="007200D3" w:rsidRDefault="007200D3" w:rsidP="007200D3">
      <w:pPr>
        <w:ind w:left="720"/>
      </w:pPr>
    </w:p>
    <w:p w14:paraId="1F38375B" w14:textId="77777777" w:rsidR="007200D3" w:rsidRDefault="007200D3" w:rsidP="007200D3">
      <w:pPr>
        <w:ind w:left="720"/>
      </w:pPr>
      <w:r>
        <w:t>Verification:</w:t>
      </w:r>
    </w:p>
    <w:p w14:paraId="4AB06CE2" w14:textId="77777777" w:rsidR="007200D3" w:rsidRDefault="007200D3" w:rsidP="007200D3">
      <w:pPr>
        <w:pStyle w:val="ListParagraph"/>
        <w:numPr>
          <w:ilvl w:val="0"/>
          <w:numId w:val="20"/>
        </w:numPr>
      </w:pPr>
      <w:r>
        <w:t>Should be able to log into CICS with that account again.</w:t>
      </w:r>
    </w:p>
    <w:p w14:paraId="6D4DF73C" w14:textId="77777777" w:rsidR="007200D3" w:rsidRDefault="007200D3" w:rsidP="007200D3">
      <w:pPr>
        <w:ind w:left="720"/>
      </w:pPr>
    </w:p>
    <w:p w14:paraId="6312B088" w14:textId="77777777" w:rsidR="00F62558" w:rsidRDefault="00F62558" w:rsidP="00F62558">
      <w:pPr>
        <w:ind w:left="720"/>
      </w:pPr>
    </w:p>
    <w:p w14:paraId="5F0B356F" w14:textId="77777777" w:rsidR="00F62558" w:rsidRDefault="00B4143A" w:rsidP="00B4143A">
      <w:r>
        <w:t>C5:  ‘Forgot Password’ for non-network member</w:t>
      </w:r>
    </w:p>
    <w:p w14:paraId="4C0DCFF8" w14:textId="77777777" w:rsidR="00B4143A" w:rsidRDefault="00B4143A" w:rsidP="00B4143A"/>
    <w:p w14:paraId="48F04578" w14:textId="77777777" w:rsidR="00B4143A" w:rsidRDefault="00B4143A" w:rsidP="00B4143A">
      <w:pPr>
        <w:ind w:left="720"/>
      </w:pPr>
      <w:r>
        <w:t>Process:</w:t>
      </w:r>
    </w:p>
    <w:p w14:paraId="44A5E768" w14:textId="77777777" w:rsidR="00B4143A" w:rsidRDefault="00B4143A" w:rsidP="00B4143A">
      <w:pPr>
        <w:pStyle w:val="ListParagraph"/>
        <w:numPr>
          <w:ilvl w:val="0"/>
          <w:numId w:val="20"/>
        </w:numPr>
      </w:pPr>
      <w:r>
        <w:t>On the CICS login screen, indicate ‘Forgot Password’ and enter the email address (real) of the non-network member account created above.  Note:  the Forgot Password email is ‘live’ and not intercepted in demo.</w:t>
      </w:r>
    </w:p>
    <w:p w14:paraId="2BAB6051" w14:textId="77777777" w:rsidR="00B4143A" w:rsidRDefault="00B4143A" w:rsidP="00B4143A">
      <w:pPr>
        <w:pStyle w:val="ListParagraph"/>
        <w:numPr>
          <w:ilvl w:val="0"/>
          <w:numId w:val="20"/>
        </w:numPr>
      </w:pPr>
      <w:r>
        <w:t xml:space="preserve">Use the new password to log into CICS. </w:t>
      </w:r>
    </w:p>
    <w:p w14:paraId="689ACD9A" w14:textId="77777777" w:rsidR="00B4143A" w:rsidRDefault="00B4143A" w:rsidP="00B4143A">
      <w:pPr>
        <w:ind w:left="720"/>
      </w:pPr>
    </w:p>
    <w:p w14:paraId="15CE8668" w14:textId="77777777" w:rsidR="00B4143A" w:rsidRDefault="00B4143A" w:rsidP="00B4143A">
      <w:pPr>
        <w:ind w:left="720"/>
      </w:pPr>
      <w:r>
        <w:t>Verification:</w:t>
      </w:r>
    </w:p>
    <w:p w14:paraId="2F07081E" w14:textId="77777777" w:rsidR="00B4143A" w:rsidRDefault="00B4143A" w:rsidP="00B4143A">
      <w:pPr>
        <w:pStyle w:val="ListParagraph"/>
        <w:numPr>
          <w:ilvl w:val="0"/>
          <w:numId w:val="22"/>
        </w:numPr>
      </w:pPr>
      <w:r>
        <w:t>Should receive Forgot Password email with new password</w:t>
      </w:r>
    </w:p>
    <w:p w14:paraId="3BCF338D" w14:textId="77777777" w:rsidR="00B4143A" w:rsidRDefault="00B4143A" w:rsidP="00B4143A">
      <w:pPr>
        <w:pStyle w:val="ListParagraph"/>
        <w:numPr>
          <w:ilvl w:val="0"/>
          <w:numId w:val="22"/>
        </w:numPr>
      </w:pPr>
      <w:r>
        <w:t>Should be able to login with the new password and get to the screen to change password and then proceed with regular CICS processing.</w:t>
      </w:r>
    </w:p>
    <w:p w14:paraId="16F97B19" w14:textId="77777777" w:rsidR="00B4143A" w:rsidRDefault="00B4143A" w:rsidP="00B4143A"/>
    <w:p w14:paraId="7BF41D82" w14:textId="77777777" w:rsidR="00B4143A" w:rsidRDefault="00AE3795" w:rsidP="00B4143A">
      <w:r>
        <w:t>C6:  Upload image for rejected</w:t>
      </w:r>
    </w:p>
    <w:p w14:paraId="5F1D039A" w14:textId="77777777" w:rsidR="00AE3795" w:rsidRDefault="00AE3795" w:rsidP="00B4143A"/>
    <w:p w14:paraId="7720230D" w14:textId="77777777" w:rsidR="00AE3795" w:rsidRDefault="00AE3795" w:rsidP="00AE3795">
      <w:pPr>
        <w:ind w:left="720"/>
      </w:pPr>
      <w:r>
        <w:t>Process:</w:t>
      </w:r>
    </w:p>
    <w:p w14:paraId="26EDB072" w14:textId="77777777" w:rsidR="00AE3795" w:rsidRDefault="00AE3795" w:rsidP="00AE3795">
      <w:pPr>
        <w:pStyle w:val="ListParagraph"/>
        <w:numPr>
          <w:ilvl w:val="0"/>
          <w:numId w:val="23"/>
        </w:numPr>
      </w:pPr>
      <w:r>
        <w:t>From CICS, upload an image to replace the rejected one</w:t>
      </w:r>
    </w:p>
    <w:p w14:paraId="0796CFAC" w14:textId="77777777" w:rsidR="00AE3795" w:rsidRDefault="00AE3795" w:rsidP="00AE3795">
      <w:pPr>
        <w:ind w:left="720"/>
      </w:pPr>
    </w:p>
    <w:p w14:paraId="3FA9AD2F" w14:textId="77777777" w:rsidR="00AE3795" w:rsidRDefault="00AE3795" w:rsidP="00AE3795">
      <w:pPr>
        <w:ind w:left="720"/>
      </w:pPr>
      <w:r>
        <w:t>Verification:</w:t>
      </w:r>
    </w:p>
    <w:p w14:paraId="6B65CAA6" w14:textId="77777777" w:rsidR="00AE3795" w:rsidRDefault="00AE3795" w:rsidP="00AE3795">
      <w:pPr>
        <w:pStyle w:val="ListParagraph"/>
        <w:numPr>
          <w:ilvl w:val="0"/>
          <w:numId w:val="23"/>
        </w:numPr>
      </w:pPr>
      <w:r>
        <w:t>From the SMS, the new image should be ready to be reviewed</w:t>
      </w:r>
    </w:p>
    <w:p w14:paraId="3B1C35B2" w14:textId="77777777" w:rsidR="00E72542" w:rsidRDefault="00E72542" w:rsidP="00E72542"/>
    <w:p w14:paraId="4444BD03" w14:textId="77777777" w:rsidR="00E72542" w:rsidRDefault="00E72542" w:rsidP="00E72542">
      <w:commentRangeStart w:id="18"/>
      <w:r>
        <w:t>S11:  Export</w:t>
      </w:r>
      <w:r w:rsidR="0076123F">
        <w:t xml:space="preserve"> </w:t>
      </w:r>
      <w:commentRangeEnd w:id="18"/>
      <w:r w:rsidR="0076123F">
        <w:rPr>
          <w:rStyle w:val="CommentReference"/>
        </w:rPr>
        <w:commentReference w:id="18"/>
      </w:r>
    </w:p>
    <w:p w14:paraId="1C1403A5" w14:textId="77777777" w:rsidR="00E72542" w:rsidRDefault="00E72542" w:rsidP="00E72542"/>
    <w:p w14:paraId="46DC8577" w14:textId="77777777" w:rsidR="00E72542" w:rsidRDefault="00E72542" w:rsidP="00E72542">
      <w:pPr>
        <w:ind w:left="720"/>
      </w:pPr>
      <w:r>
        <w:t>Process:</w:t>
      </w:r>
    </w:p>
    <w:p w14:paraId="14F90CBC" w14:textId="77777777" w:rsidR="00E72542" w:rsidRDefault="004D62D1" w:rsidP="00E72542">
      <w:pPr>
        <w:pStyle w:val="ListParagraph"/>
        <w:numPr>
          <w:ilvl w:val="0"/>
          <w:numId w:val="23"/>
        </w:numPr>
      </w:pPr>
      <w:r>
        <w:t>Launch the Export process from the NDPBRN virtual desktop</w:t>
      </w:r>
    </w:p>
    <w:p w14:paraId="316A4E5B" w14:textId="77777777" w:rsidR="00E72542" w:rsidRDefault="00E72542" w:rsidP="00E72542">
      <w:pPr>
        <w:ind w:left="720"/>
      </w:pPr>
    </w:p>
    <w:p w14:paraId="564CCC87" w14:textId="77777777" w:rsidR="00E72542" w:rsidRDefault="00E72542" w:rsidP="00E72542">
      <w:pPr>
        <w:ind w:left="720"/>
      </w:pPr>
      <w:r>
        <w:t>Verification:</w:t>
      </w:r>
    </w:p>
    <w:p w14:paraId="5B4F3E38" w14:textId="77777777" w:rsidR="004D62D1" w:rsidRDefault="004D62D1" w:rsidP="00050BA1">
      <w:pPr>
        <w:pStyle w:val="ListParagraph"/>
        <w:numPr>
          <w:ilvl w:val="0"/>
          <w:numId w:val="23"/>
        </w:numPr>
      </w:pPr>
      <w:r>
        <w:t>Verify the ZIP file was uploaded to the SFTP server</w:t>
      </w:r>
    </w:p>
    <w:p w14:paraId="0A12C8C2" w14:textId="77777777" w:rsidR="00050BA1" w:rsidRDefault="005A02E1" w:rsidP="00050BA1">
      <w:pPr>
        <w:pStyle w:val="ListParagraph"/>
        <w:numPr>
          <w:ilvl w:val="0"/>
          <w:numId w:val="23"/>
        </w:numPr>
      </w:pPr>
      <w:r>
        <w:t>I</w:t>
      </w:r>
      <w:r w:rsidR="00050BA1">
        <w:t xml:space="preserve">nspect the contents of the ZIP file against the specifications in the design document.  </w:t>
      </w:r>
    </w:p>
    <w:p w14:paraId="0DAC68DC" w14:textId="77777777" w:rsidR="00651238" w:rsidRDefault="00651238" w:rsidP="00050BA1">
      <w:pPr>
        <w:pStyle w:val="ListParagraph"/>
        <w:numPr>
          <w:ilvl w:val="0"/>
          <w:numId w:val="23"/>
        </w:numPr>
      </w:pPr>
      <w:r>
        <w:t>Comments field should be included</w:t>
      </w:r>
    </w:p>
    <w:p w14:paraId="2A3F841C" w14:textId="77777777" w:rsidR="005A02E1" w:rsidRDefault="005A02E1" w:rsidP="005A02E1">
      <w:pPr>
        <w:pStyle w:val="ListParagraph"/>
        <w:numPr>
          <w:ilvl w:val="0"/>
          <w:numId w:val="23"/>
        </w:numPr>
      </w:pPr>
      <w:r>
        <w:t>Patient 1 &amp; 3 baseline visit should be exported.</w:t>
      </w:r>
    </w:p>
    <w:p w14:paraId="61BBE4E3" w14:textId="77777777" w:rsidR="00050BA1" w:rsidRDefault="00050BA1" w:rsidP="005A02E1">
      <w:pPr>
        <w:pStyle w:val="ListParagraph"/>
        <w:numPr>
          <w:ilvl w:val="0"/>
          <w:numId w:val="23"/>
        </w:numPr>
      </w:pPr>
      <w:r>
        <w:t>Patient 2 Baseline visit should not be exported (RC did not verify one of the images)</w:t>
      </w:r>
    </w:p>
    <w:p w14:paraId="0048B395" w14:textId="77777777" w:rsidR="00ED3CFF" w:rsidRDefault="00ED3CFF" w:rsidP="005A02E1">
      <w:pPr>
        <w:pStyle w:val="ListParagraph"/>
        <w:numPr>
          <w:ilvl w:val="0"/>
          <w:numId w:val="23"/>
        </w:numPr>
      </w:pPr>
      <w:r>
        <w:t>In the SMS, verify the images and their respective statuses cannot be changed (locked after Export)</w:t>
      </w:r>
    </w:p>
    <w:p w14:paraId="001E09D0" w14:textId="77777777" w:rsidR="00AE3795" w:rsidRDefault="00AE3795" w:rsidP="00AE3795"/>
    <w:p w14:paraId="1B6B2A43" w14:textId="77777777" w:rsidR="00AE3795" w:rsidRDefault="00E72542" w:rsidP="00AE3795">
      <w:r>
        <w:t>C7:  Upload images for next round for one or more patients – TIF and DICOM and JPG</w:t>
      </w:r>
    </w:p>
    <w:p w14:paraId="794108F1" w14:textId="77777777" w:rsidR="00E72542" w:rsidRDefault="00E72542" w:rsidP="00AE3795"/>
    <w:p w14:paraId="4F00FE13" w14:textId="77777777" w:rsidR="00E72542" w:rsidRDefault="00E72542" w:rsidP="00E72542">
      <w:pPr>
        <w:ind w:left="720"/>
      </w:pPr>
      <w:r>
        <w:t>Process:</w:t>
      </w:r>
    </w:p>
    <w:p w14:paraId="741FEC27" w14:textId="77777777" w:rsidR="00E72542" w:rsidRDefault="00E72542" w:rsidP="00E72542">
      <w:pPr>
        <w:pStyle w:val="ListParagraph"/>
        <w:numPr>
          <w:ilvl w:val="0"/>
          <w:numId w:val="23"/>
        </w:numPr>
      </w:pPr>
      <w:r>
        <w:t>Activate the two new patients (patients 7 &amp; 8)</w:t>
      </w:r>
    </w:p>
    <w:p w14:paraId="07B3786D" w14:textId="77777777" w:rsidR="00050BA1" w:rsidRDefault="00050BA1" w:rsidP="00E72542">
      <w:pPr>
        <w:pStyle w:val="ListParagraph"/>
        <w:numPr>
          <w:ilvl w:val="0"/>
          <w:numId w:val="23"/>
        </w:numPr>
      </w:pPr>
      <w:r>
        <w:t xml:space="preserve">Upload images for Patient 1, </w:t>
      </w:r>
      <w:r w:rsidR="005A02E1">
        <w:t>Visit 2 (</w:t>
      </w:r>
      <w:r>
        <w:t>End-Of-Active-Treatment visit</w:t>
      </w:r>
      <w:r w:rsidR="005A02E1">
        <w:t>)</w:t>
      </w:r>
    </w:p>
    <w:p w14:paraId="0B1FA293" w14:textId="77777777" w:rsidR="005A02E1" w:rsidRDefault="005A02E1" w:rsidP="00E72542">
      <w:pPr>
        <w:pStyle w:val="ListParagraph"/>
        <w:numPr>
          <w:ilvl w:val="0"/>
          <w:numId w:val="23"/>
        </w:numPr>
      </w:pPr>
      <w:r>
        <w:t>U</w:t>
      </w:r>
      <w:r w:rsidR="004D62D1">
        <w:t>pload images for Patient 8</w:t>
      </w:r>
    </w:p>
    <w:p w14:paraId="57ACA4FD" w14:textId="77777777" w:rsidR="004D62D1" w:rsidRDefault="004D62D1" w:rsidP="00E72542">
      <w:pPr>
        <w:pStyle w:val="ListParagraph"/>
        <w:numPr>
          <w:ilvl w:val="0"/>
          <w:numId w:val="23"/>
        </w:numPr>
      </w:pPr>
      <w:r>
        <w:t>Upload one image for Patient 9, make second image Unavailable</w:t>
      </w:r>
    </w:p>
    <w:p w14:paraId="1542519C" w14:textId="77777777" w:rsidR="00E72542" w:rsidRDefault="004D62D1" w:rsidP="00050BA1">
      <w:pPr>
        <w:pStyle w:val="ListParagraph"/>
        <w:numPr>
          <w:ilvl w:val="0"/>
          <w:numId w:val="23"/>
        </w:numPr>
      </w:pPr>
      <w:r>
        <w:t>Then override the Patient 9 Unavailable with a real image.</w:t>
      </w:r>
    </w:p>
    <w:p w14:paraId="2C417D07" w14:textId="77777777" w:rsidR="00E72542" w:rsidRDefault="00E72542" w:rsidP="00E72542">
      <w:pPr>
        <w:ind w:left="720"/>
      </w:pPr>
    </w:p>
    <w:p w14:paraId="67664796" w14:textId="77777777" w:rsidR="00E72542" w:rsidRDefault="00E72542" w:rsidP="00E72542">
      <w:pPr>
        <w:ind w:left="720"/>
      </w:pPr>
      <w:r>
        <w:t>Verification:</w:t>
      </w:r>
    </w:p>
    <w:p w14:paraId="59D541B9" w14:textId="77777777" w:rsidR="004D62D1" w:rsidRDefault="004D62D1" w:rsidP="004D62D1">
      <w:pPr>
        <w:pStyle w:val="ListParagraph"/>
        <w:numPr>
          <w:ilvl w:val="0"/>
          <w:numId w:val="24"/>
        </w:numPr>
      </w:pPr>
      <w:r>
        <w:t>In SMS, uploaded images should be reviewable.</w:t>
      </w:r>
    </w:p>
    <w:p w14:paraId="65473630" w14:textId="77777777" w:rsidR="00AE3795" w:rsidRDefault="00AE3795" w:rsidP="00AE3795">
      <w:pPr>
        <w:ind w:left="720"/>
      </w:pPr>
    </w:p>
    <w:p w14:paraId="77F6C36C" w14:textId="77777777" w:rsidR="00E72542" w:rsidRDefault="00E72542" w:rsidP="00E72542">
      <w:r>
        <w:t>S12:  RC accepts images</w:t>
      </w:r>
    </w:p>
    <w:p w14:paraId="50B40D54" w14:textId="77777777" w:rsidR="00E72542" w:rsidRDefault="00E72542" w:rsidP="00E72542"/>
    <w:p w14:paraId="26703C8A" w14:textId="77777777" w:rsidR="00E72542" w:rsidRDefault="00E72542" w:rsidP="00E72542">
      <w:pPr>
        <w:ind w:left="720"/>
      </w:pPr>
      <w:r>
        <w:t>Process:</w:t>
      </w:r>
    </w:p>
    <w:p w14:paraId="3ACF38A0" w14:textId="77777777" w:rsidR="00050BA1" w:rsidRDefault="00050BA1" w:rsidP="00050BA1">
      <w:pPr>
        <w:pStyle w:val="ListParagraph"/>
        <w:numPr>
          <w:ilvl w:val="0"/>
          <w:numId w:val="23"/>
        </w:numPr>
      </w:pPr>
      <w:r>
        <w:t>Accept all images that are ready for review</w:t>
      </w:r>
    </w:p>
    <w:p w14:paraId="3ABC1855" w14:textId="77777777" w:rsidR="00E72542" w:rsidRDefault="00E72542" w:rsidP="00E72542">
      <w:pPr>
        <w:ind w:left="720"/>
      </w:pPr>
    </w:p>
    <w:p w14:paraId="5CFE5649" w14:textId="77777777" w:rsidR="00E72542" w:rsidRDefault="00E72542" w:rsidP="00E72542">
      <w:pPr>
        <w:ind w:left="720"/>
      </w:pPr>
      <w:r>
        <w:t>Verification:</w:t>
      </w:r>
    </w:p>
    <w:p w14:paraId="24410D75" w14:textId="77777777" w:rsidR="004D62D1" w:rsidRDefault="004D62D1" w:rsidP="004D62D1">
      <w:pPr>
        <w:pStyle w:val="ListParagraph"/>
        <w:numPr>
          <w:ilvl w:val="0"/>
          <w:numId w:val="23"/>
        </w:numPr>
      </w:pPr>
      <w:r>
        <w:t>In CICS, all accepted images should not be overridable</w:t>
      </w:r>
    </w:p>
    <w:p w14:paraId="6EADFA4C" w14:textId="77777777" w:rsidR="00E72542" w:rsidRDefault="00E72542" w:rsidP="00E72542"/>
    <w:p w14:paraId="236829AD" w14:textId="77777777" w:rsidR="00E72542" w:rsidRDefault="00E72542" w:rsidP="00E72542">
      <w:r>
        <w:t>S13:  Export</w:t>
      </w:r>
    </w:p>
    <w:p w14:paraId="6E139342" w14:textId="77777777" w:rsidR="00E72542" w:rsidRDefault="00E72542" w:rsidP="00E72542"/>
    <w:p w14:paraId="00053AC6" w14:textId="77777777" w:rsidR="00E72542" w:rsidRDefault="00E72542" w:rsidP="00E72542">
      <w:pPr>
        <w:ind w:left="720"/>
      </w:pPr>
      <w:r>
        <w:t>Process:</w:t>
      </w:r>
    </w:p>
    <w:p w14:paraId="63AC71B4" w14:textId="77777777" w:rsidR="004D62D1" w:rsidRDefault="004D62D1" w:rsidP="004D62D1">
      <w:pPr>
        <w:pStyle w:val="ListParagraph"/>
        <w:numPr>
          <w:ilvl w:val="0"/>
          <w:numId w:val="23"/>
        </w:numPr>
      </w:pPr>
      <w:r>
        <w:t>Launch the Export process from the NDPBRN virtual desktop</w:t>
      </w:r>
    </w:p>
    <w:p w14:paraId="6992F3EF" w14:textId="77777777" w:rsidR="00E72542" w:rsidRDefault="00E72542" w:rsidP="00E72542">
      <w:pPr>
        <w:ind w:left="720"/>
      </w:pPr>
    </w:p>
    <w:p w14:paraId="45A514F4" w14:textId="77777777" w:rsidR="00E72542" w:rsidRDefault="00E72542" w:rsidP="00E72542">
      <w:pPr>
        <w:ind w:left="720"/>
      </w:pPr>
      <w:r>
        <w:t>Verification:</w:t>
      </w:r>
    </w:p>
    <w:p w14:paraId="6921BB84" w14:textId="77777777" w:rsidR="004D62D1" w:rsidRDefault="004D62D1" w:rsidP="004D62D1">
      <w:pPr>
        <w:pStyle w:val="ListParagraph"/>
        <w:numPr>
          <w:ilvl w:val="0"/>
          <w:numId w:val="23"/>
        </w:numPr>
      </w:pPr>
      <w:r>
        <w:t>Verify the ZIP file was uploaded to the SFTP server</w:t>
      </w:r>
    </w:p>
    <w:p w14:paraId="4E239FDA" w14:textId="77777777" w:rsidR="005A02E1" w:rsidRDefault="005A02E1" w:rsidP="005A02E1">
      <w:pPr>
        <w:pStyle w:val="ListParagraph"/>
        <w:numPr>
          <w:ilvl w:val="0"/>
          <w:numId w:val="23"/>
        </w:numPr>
      </w:pPr>
      <w:r>
        <w:t xml:space="preserve">Inspect the contents of the ZIP file against the specifications in the design document.  </w:t>
      </w:r>
    </w:p>
    <w:p w14:paraId="47B8536C" w14:textId="77777777" w:rsidR="005A02E1" w:rsidRDefault="005A02E1" w:rsidP="005A02E1">
      <w:pPr>
        <w:pStyle w:val="ListParagraph"/>
        <w:numPr>
          <w:ilvl w:val="0"/>
          <w:numId w:val="23"/>
        </w:numPr>
      </w:pPr>
      <w:r>
        <w:t>All images should be exported as .JPG</w:t>
      </w:r>
    </w:p>
    <w:p w14:paraId="05653F4A" w14:textId="77777777" w:rsidR="005A02E1" w:rsidRDefault="005A02E1" w:rsidP="005A02E1">
      <w:pPr>
        <w:pStyle w:val="ListParagraph"/>
        <w:numPr>
          <w:ilvl w:val="0"/>
          <w:numId w:val="23"/>
        </w:numPr>
      </w:pPr>
      <w:r>
        <w:t>All Patient 7 &amp; 8 patients baseline visit images should be exported</w:t>
      </w:r>
    </w:p>
    <w:p w14:paraId="1839A053" w14:textId="77777777" w:rsidR="005A02E1" w:rsidRDefault="005A02E1" w:rsidP="005A02E1">
      <w:pPr>
        <w:pStyle w:val="ListParagraph"/>
        <w:numPr>
          <w:ilvl w:val="0"/>
          <w:numId w:val="23"/>
        </w:numPr>
      </w:pPr>
      <w:r>
        <w:t>All Patient 1 visit-2 images should be exported.</w:t>
      </w:r>
    </w:p>
    <w:p w14:paraId="75C84A98" w14:textId="77777777" w:rsidR="00ED3CFF" w:rsidRDefault="00ED3CFF" w:rsidP="00ED3CFF">
      <w:pPr>
        <w:pStyle w:val="ListParagraph"/>
        <w:numPr>
          <w:ilvl w:val="0"/>
          <w:numId w:val="23"/>
        </w:numPr>
      </w:pPr>
      <w:r>
        <w:t>In the SMS, verify the images and their respective statuses cannot be changed (locked after Export)</w:t>
      </w:r>
    </w:p>
    <w:p w14:paraId="1FE29D23" w14:textId="77777777" w:rsidR="00ED3CFF" w:rsidRDefault="00ED3CFF" w:rsidP="00ED3CFF">
      <w:pPr>
        <w:pStyle w:val="ListParagraph"/>
        <w:ind w:left="1440"/>
        <w:rPr>
          <w:ins w:id="19" w:author="Craig Ray" w:date="2015-07-30T13:04:00Z"/>
        </w:rPr>
      </w:pPr>
    </w:p>
    <w:p w14:paraId="53B2FB31" w14:textId="77777777" w:rsidR="00955FA9" w:rsidRDefault="00955FA9">
      <w:pPr>
        <w:pStyle w:val="ListParagraph"/>
        <w:ind w:left="0"/>
        <w:rPr>
          <w:ins w:id="20" w:author="Craig Ray" w:date="2015-07-30T13:04:00Z"/>
        </w:rPr>
        <w:pPrChange w:id="21" w:author="Craig Ray" w:date="2015-07-30T13:04:00Z">
          <w:pPr>
            <w:pStyle w:val="ListParagraph"/>
            <w:ind w:left="1440"/>
          </w:pPr>
        </w:pPrChange>
      </w:pPr>
      <w:ins w:id="22" w:author="Craig Ray" w:date="2015-07-30T13:04:00Z">
        <w:r>
          <w:t>S14:  For a new Location with at least 3 PIDs, assign two leads and an Assist</w:t>
        </w:r>
      </w:ins>
    </w:p>
    <w:p w14:paraId="145B587A" w14:textId="77777777" w:rsidR="00955FA9" w:rsidRDefault="00955FA9">
      <w:pPr>
        <w:pStyle w:val="ListParagraph"/>
        <w:ind w:left="0"/>
        <w:rPr>
          <w:ins w:id="23" w:author="Craig Ray" w:date="2015-07-30T13:04:00Z"/>
        </w:rPr>
        <w:pPrChange w:id="24" w:author="Craig Ray" w:date="2015-07-30T13:04:00Z">
          <w:pPr>
            <w:pStyle w:val="ListParagraph"/>
            <w:ind w:left="1440"/>
          </w:pPr>
        </w:pPrChange>
      </w:pPr>
    </w:p>
    <w:p w14:paraId="0F5DF35A" w14:textId="77777777" w:rsidR="00955FA9" w:rsidRDefault="00955FA9">
      <w:pPr>
        <w:pStyle w:val="ListParagraph"/>
        <w:rPr>
          <w:ins w:id="25" w:author="Craig Ray" w:date="2015-07-30T13:05:00Z"/>
        </w:rPr>
        <w:pPrChange w:id="26" w:author="Craig Ray" w:date="2015-07-30T13:04:00Z">
          <w:pPr>
            <w:pStyle w:val="ListParagraph"/>
            <w:ind w:left="1440"/>
          </w:pPr>
        </w:pPrChange>
      </w:pPr>
      <w:ins w:id="27" w:author="Craig Ray" w:date="2015-07-30T13:05:00Z">
        <w:r>
          <w:t>Process:</w:t>
        </w:r>
      </w:ins>
    </w:p>
    <w:p w14:paraId="224D6B8F" w14:textId="77777777" w:rsidR="00955FA9" w:rsidRDefault="00955FA9">
      <w:pPr>
        <w:pStyle w:val="ListParagraph"/>
        <w:numPr>
          <w:ilvl w:val="0"/>
          <w:numId w:val="25"/>
        </w:numPr>
        <w:rPr>
          <w:ins w:id="28" w:author="Craig Ray" w:date="2015-07-30T13:05:00Z"/>
        </w:rPr>
        <w:pPrChange w:id="29" w:author="Craig Ray" w:date="2015-07-30T13:05:00Z">
          <w:pPr>
            <w:pStyle w:val="ListParagraph"/>
            <w:ind w:left="1440"/>
          </w:pPr>
        </w:pPrChange>
      </w:pPr>
      <w:ins w:id="30" w:author="Craig Ray" w:date="2015-07-30T13:05:00Z">
        <w:r>
          <w:t>Choose a Location with at least 3 PIDs</w:t>
        </w:r>
      </w:ins>
    </w:p>
    <w:p w14:paraId="0F2418B4" w14:textId="77777777" w:rsidR="00955FA9" w:rsidRDefault="00955FA9">
      <w:pPr>
        <w:pStyle w:val="ListParagraph"/>
        <w:numPr>
          <w:ilvl w:val="0"/>
          <w:numId w:val="25"/>
        </w:numPr>
        <w:rPr>
          <w:ins w:id="31" w:author="Craig Ray" w:date="2015-07-30T13:07:00Z"/>
        </w:rPr>
        <w:pPrChange w:id="32" w:author="Craig Ray" w:date="2015-07-30T13:07:00Z">
          <w:pPr>
            <w:pStyle w:val="ListParagraph"/>
            <w:ind w:left="1440"/>
          </w:pPr>
        </w:pPrChange>
      </w:pPr>
      <w:ins w:id="33" w:author="Craig Ray" w:date="2015-07-30T13:05:00Z">
        <w:r>
          <w:t>In Study Participation, assign 2 Leads and one Assist.</w:t>
        </w:r>
      </w:ins>
    </w:p>
    <w:p w14:paraId="76D47D5D" w14:textId="77777777" w:rsidR="00955FA9" w:rsidRDefault="00955FA9">
      <w:pPr>
        <w:pStyle w:val="ListParagraph"/>
        <w:numPr>
          <w:ilvl w:val="0"/>
          <w:numId w:val="25"/>
        </w:numPr>
        <w:rPr>
          <w:ins w:id="34" w:author="Craig Ray" w:date="2015-07-30T13:05:00Z"/>
        </w:rPr>
        <w:pPrChange w:id="35" w:author="Craig Ray" w:date="2015-07-30T13:07:00Z">
          <w:pPr>
            <w:pStyle w:val="ListParagraph"/>
            <w:ind w:left="1440"/>
          </w:pPr>
        </w:pPrChange>
      </w:pPr>
      <w:ins w:id="36" w:author="Craig Ray" w:date="2015-07-30T13:07:00Z">
        <w:r>
          <w:t>In Study Tracking, Activate the 2 Leads, creating default 5 patient records for both</w:t>
        </w:r>
      </w:ins>
    </w:p>
    <w:p w14:paraId="50DA6008" w14:textId="77777777" w:rsidR="00955FA9" w:rsidRDefault="00955FA9">
      <w:pPr>
        <w:pStyle w:val="ListParagraph"/>
        <w:numPr>
          <w:ilvl w:val="0"/>
          <w:numId w:val="25"/>
        </w:numPr>
        <w:rPr>
          <w:ins w:id="37" w:author="Craig Ray" w:date="2015-07-30T13:05:00Z"/>
        </w:rPr>
        <w:pPrChange w:id="38" w:author="Craig Ray" w:date="2015-07-30T13:05:00Z">
          <w:pPr>
            <w:pStyle w:val="ListParagraph"/>
            <w:ind w:left="1440"/>
          </w:pPr>
        </w:pPrChange>
      </w:pPr>
      <w:ins w:id="39" w:author="Craig Ray" w:date="2015-07-30T13:05:00Z">
        <w:r>
          <w:t xml:space="preserve">Create a Training session </w:t>
        </w:r>
      </w:ins>
    </w:p>
    <w:p w14:paraId="64A2E780" w14:textId="77777777" w:rsidR="00955FA9" w:rsidRDefault="00955FA9">
      <w:pPr>
        <w:pStyle w:val="ListParagraph"/>
        <w:numPr>
          <w:ilvl w:val="0"/>
          <w:numId w:val="25"/>
        </w:numPr>
        <w:rPr>
          <w:ins w:id="40" w:author="Craig Ray" w:date="2015-07-30T13:05:00Z"/>
        </w:rPr>
        <w:pPrChange w:id="41" w:author="Craig Ray" w:date="2015-07-30T13:05:00Z">
          <w:pPr>
            <w:pStyle w:val="ListParagraph"/>
            <w:ind w:left="1440"/>
          </w:pPr>
        </w:pPrChange>
      </w:pPr>
      <w:ins w:id="42" w:author="Craig Ray" w:date="2015-07-30T13:05:00Z">
        <w:r>
          <w:lastRenderedPageBreak/>
          <w:t>In the Training Worksheet, assign a CICS account to each of the three</w:t>
        </w:r>
      </w:ins>
      <w:ins w:id="43" w:author="Craig Ray" w:date="2015-07-30T13:06:00Z">
        <w:r>
          <w:t xml:space="preserve"> and ‘Save’</w:t>
        </w:r>
      </w:ins>
      <w:ins w:id="44" w:author="Craig Ray" w:date="2015-07-30T13:05:00Z">
        <w:r>
          <w:t>.</w:t>
        </w:r>
      </w:ins>
    </w:p>
    <w:p w14:paraId="5897F61C" w14:textId="77777777" w:rsidR="00955FA9" w:rsidRDefault="00955FA9">
      <w:pPr>
        <w:pStyle w:val="ListParagraph"/>
        <w:rPr>
          <w:ins w:id="45" w:author="Craig Ray" w:date="2015-07-30T13:05:00Z"/>
        </w:rPr>
        <w:pPrChange w:id="46" w:author="Craig Ray" w:date="2015-07-30T13:04:00Z">
          <w:pPr>
            <w:pStyle w:val="ListParagraph"/>
            <w:ind w:left="1440"/>
          </w:pPr>
        </w:pPrChange>
      </w:pPr>
    </w:p>
    <w:p w14:paraId="58C97D7E" w14:textId="77777777" w:rsidR="00955FA9" w:rsidRDefault="00955FA9">
      <w:pPr>
        <w:pStyle w:val="ListParagraph"/>
        <w:rPr>
          <w:ins w:id="47" w:author="Craig Ray" w:date="2015-07-30T13:06:00Z"/>
        </w:rPr>
        <w:pPrChange w:id="48" w:author="Craig Ray" w:date="2015-07-30T13:04:00Z">
          <w:pPr>
            <w:pStyle w:val="ListParagraph"/>
            <w:ind w:left="1440"/>
          </w:pPr>
        </w:pPrChange>
      </w:pPr>
      <w:ins w:id="49" w:author="Craig Ray" w:date="2015-07-30T13:05:00Z">
        <w:r>
          <w:t>Verification:</w:t>
        </w:r>
      </w:ins>
    </w:p>
    <w:p w14:paraId="44E02523" w14:textId="77777777" w:rsidR="00955FA9" w:rsidRDefault="00955FA9">
      <w:pPr>
        <w:pStyle w:val="ListParagraph"/>
        <w:numPr>
          <w:ilvl w:val="0"/>
          <w:numId w:val="26"/>
        </w:numPr>
        <w:rPr>
          <w:ins w:id="50" w:author="Craig Ray" w:date="2015-07-30T13:06:00Z"/>
        </w:rPr>
        <w:pPrChange w:id="51" w:author="Craig Ray" w:date="2015-07-30T13:06:00Z">
          <w:pPr>
            <w:pStyle w:val="ListParagraph"/>
            <w:ind w:left="1440"/>
          </w:pPr>
        </w:pPrChange>
      </w:pPr>
      <w:ins w:id="52" w:author="Craig Ray" w:date="2015-07-30T13:06:00Z">
        <w:r>
          <w:t>Should receive Account Notification emails for each of the three</w:t>
        </w:r>
      </w:ins>
    </w:p>
    <w:p w14:paraId="65FD8BCD" w14:textId="77777777" w:rsidR="00955FA9" w:rsidRDefault="00955FA9">
      <w:pPr>
        <w:pStyle w:val="ListParagraph"/>
        <w:numPr>
          <w:ilvl w:val="0"/>
          <w:numId w:val="26"/>
        </w:numPr>
        <w:rPr>
          <w:ins w:id="53" w:author="Craig Ray" w:date="2015-07-30T13:07:00Z"/>
        </w:rPr>
        <w:pPrChange w:id="54" w:author="Craig Ray" w:date="2015-07-30T13:06:00Z">
          <w:pPr>
            <w:pStyle w:val="ListParagraph"/>
            <w:ind w:left="1440"/>
          </w:pPr>
        </w:pPrChange>
      </w:pPr>
      <w:ins w:id="55" w:author="Craig Ray" w:date="2015-07-30T13:06:00Z">
        <w:r>
          <w:t>From CICS</w:t>
        </w:r>
      </w:ins>
      <w:ins w:id="56" w:author="Craig Ray" w:date="2015-07-30T13:07:00Z">
        <w:r>
          <w:t>,</w:t>
        </w:r>
      </w:ins>
      <w:ins w:id="57" w:author="Craig Ray" w:date="2015-07-30T13:06:00Z">
        <w:r>
          <w:t xml:space="preserve"> login as Lead-1.  Should only see patients</w:t>
        </w:r>
      </w:ins>
      <w:ins w:id="58" w:author="Craig Ray" w:date="2015-07-30T13:07:00Z">
        <w:r>
          <w:t xml:space="preserve"> for Lead-1</w:t>
        </w:r>
      </w:ins>
    </w:p>
    <w:p w14:paraId="4AE91A61" w14:textId="77777777" w:rsidR="00955FA9" w:rsidRDefault="00955FA9">
      <w:pPr>
        <w:pStyle w:val="ListParagraph"/>
        <w:numPr>
          <w:ilvl w:val="0"/>
          <w:numId w:val="26"/>
        </w:numPr>
        <w:rPr>
          <w:ins w:id="59" w:author="Craig Ray" w:date="2015-07-30T13:07:00Z"/>
        </w:rPr>
        <w:pPrChange w:id="60" w:author="Craig Ray" w:date="2015-07-30T13:06:00Z">
          <w:pPr>
            <w:pStyle w:val="ListParagraph"/>
            <w:ind w:left="1440"/>
          </w:pPr>
        </w:pPrChange>
      </w:pPr>
      <w:ins w:id="61" w:author="Craig Ray" w:date="2015-07-30T13:07:00Z">
        <w:r>
          <w:t>From CICS, login as Lead-2.  Should only see patients for Lead-2</w:t>
        </w:r>
      </w:ins>
    </w:p>
    <w:p w14:paraId="6BA5CC15" w14:textId="77777777" w:rsidR="00955FA9" w:rsidRPr="00420176" w:rsidRDefault="00955FA9">
      <w:pPr>
        <w:pStyle w:val="ListParagraph"/>
        <w:numPr>
          <w:ilvl w:val="0"/>
          <w:numId w:val="26"/>
        </w:numPr>
        <w:pPrChange w:id="62" w:author="Craig Ray" w:date="2015-07-30T13:06:00Z">
          <w:pPr>
            <w:pStyle w:val="ListParagraph"/>
            <w:ind w:left="1440"/>
          </w:pPr>
        </w:pPrChange>
      </w:pPr>
      <w:ins w:id="63" w:author="Craig Ray" w:date="2015-07-30T13:08:00Z">
        <w:r>
          <w:t>From CICS, login as the Assist.  On the Home page, should be able to choose between Lead-1 and Lead-2.</w:t>
        </w:r>
      </w:ins>
    </w:p>
    <w:sectPr w:rsidR="00955FA9" w:rsidRPr="00420176">
      <w:footerReference w:type="default" r:id="rId1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rishna Chothwani" w:date="2015-07-30T12:25:00Z" w:initials="KC">
    <w:p w14:paraId="3F6CA623" w14:textId="77777777" w:rsidR="007E3D96" w:rsidRDefault="007E3D96">
      <w:pPr>
        <w:pStyle w:val="CommentText"/>
      </w:pPr>
      <w:r>
        <w:rPr>
          <w:rStyle w:val="CommentReference"/>
        </w:rPr>
        <w:annotationRef/>
      </w:r>
      <w:r>
        <w:t>Would it be helpful to include at least one test case with multiple leads so that we can test both leads show up in CICS drop down and the person signed is picking up the right practictioner?</w:t>
      </w:r>
    </w:p>
  </w:comment>
  <w:comment w:id="17" w:author="Krishna Chothwani" w:date="2015-07-30T12:25:00Z" w:initials="KC">
    <w:p w14:paraId="462E753D" w14:textId="77777777" w:rsidR="00AF1326" w:rsidRDefault="00AF1326">
      <w:pPr>
        <w:pStyle w:val="CommentText"/>
      </w:pPr>
      <w:r>
        <w:rPr>
          <w:rStyle w:val="CommentReference"/>
        </w:rPr>
        <w:annotationRef/>
      </w:r>
      <w:r>
        <w:t>This should be a Westat feature</w:t>
      </w:r>
    </w:p>
  </w:comment>
  <w:comment w:id="18" w:author="Krishna Chothwani" w:date="2015-07-30T12:25:00Z" w:initials="KC">
    <w:p w14:paraId="7F548DE8" w14:textId="77777777" w:rsidR="0076123F" w:rsidRDefault="0076123F">
      <w:pPr>
        <w:pStyle w:val="CommentText"/>
      </w:pPr>
      <w:r>
        <w:rPr>
          <w:rStyle w:val="CommentReference"/>
        </w:rPr>
        <w:annotationRef/>
      </w:r>
      <w:r>
        <w:t>Should we indicate who will do the testing?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6CA623" w15:done="0"/>
  <w15:commentEx w15:paraId="462E753D" w15:done="0"/>
  <w15:commentEx w15:paraId="7F548D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6CA623" w16cid:durableId="2666A88A"/>
  <w16cid:commentId w16cid:paraId="462E753D" w16cid:durableId="2666A88B"/>
  <w16cid:commentId w16cid:paraId="7F548DE8" w16cid:durableId="2666A8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2BAA4" w14:textId="77777777" w:rsidR="003B1D68" w:rsidRDefault="003B1D68" w:rsidP="004A0D83">
      <w:r>
        <w:separator/>
      </w:r>
    </w:p>
  </w:endnote>
  <w:endnote w:type="continuationSeparator" w:id="0">
    <w:p w14:paraId="4CE7C1F1" w14:textId="77777777" w:rsidR="003B1D68" w:rsidRDefault="003B1D68" w:rsidP="004A0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86513"/>
      <w:docPartObj>
        <w:docPartGallery w:val="Page Numbers (Bottom of Page)"/>
        <w:docPartUnique/>
      </w:docPartObj>
    </w:sdtPr>
    <w:sdtEndPr>
      <w:rPr>
        <w:noProof/>
      </w:rPr>
    </w:sdtEndPr>
    <w:sdtContent>
      <w:p w14:paraId="441F8352" w14:textId="77777777" w:rsidR="00050BA1" w:rsidRDefault="00050BA1">
        <w:pPr>
          <w:pStyle w:val="Footer"/>
          <w:jc w:val="center"/>
        </w:pPr>
        <w:r>
          <w:fldChar w:fldCharType="begin"/>
        </w:r>
        <w:r>
          <w:instrText xml:space="preserve"> PAGE   \* MERGEFORMAT </w:instrText>
        </w:r>
        <w:r>
          <w:fldChar w:fldCharType="separate"/>
        </w:r>
        <w:r w:rsidR="00955FA9">
          <w:rPr>
            <w:noProof/>
          </w:rPr>
          <w:t>9</w:t>
        </w:r>
        <w:r>
          <w:rPr>
            <w:noProof/>
          </w:rPr>
          <w:fldChar w:fldCharType="end"/>
        </w:r>
      </w:p>
    </w:sdtContent>
  </w:sdt>
  <w:p w14:paraId="07FDBD2E" w14:textId="77777777" w:rsidR="00050BA1" w:rsidRDefault="00050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96493" w14:textId="77777777" w:rsidR="003B1D68" w:rsidRDefault="003B1D68" w:rsidP="004A0D83">
      <w:r>
        <w:separator/>
      </w:r>
    </w:p>
  </w:footnote>
  <w:footnote w:type="continuationSeparator" w:id="0">
    <w:p w14:paraId="33EA2E87" w14:textId="77777777" w:rsidR="003B1D68" w:rsidRDefault="003B1D68" w:rsidP="004A0D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3A55"/>
    <w:multiLevelType w:val="hybridMultilevel"/>
    <w:tmpl w:val="FADEB9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757058"/>
    <w:multiLevelType w:val="hybridMultilevel"/>
    <w:tmpl w:val="4EB6F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C14B10"/>
    <w:multiLevelType w:val="hybridMultilevel"/>
    <w:tmpl w:val="B4A6E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C93C14"/>
    <w:multiLevelType w:val="hybridMultilevel"/>
    <w:tmpl w:val="F1B67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C01570"/>
    <w:multiLevelType w:val="hybridMultilevel"/>
    <w:tmpl w:val="B3704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5B3538"/>
    <w:multiLevelType w:val="hybridMultilevel"/>
    <w:tmpl w:val="DD3AB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1337AB"/>
    <w:multiLevelType w:val="hybridMultilevel"/>
    <w:tmpl w:val="BF0EF1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E824BF"/>
    <w:multiLevelType w:val="hybridMultilevel"/>
    <w:tmpl w:val="DAD47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1F4E0C"/>
    <w:multiLevelType w:val="hybridMultilevel"/>
    <w:tmpl w:val="C3540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4A4559"/>
    <w:multiLevelType w:val="hybridMultilevel"/>
    <w:tmpl w:val="6E703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BB413C"/>
    <w:multiLevelType w:val="hybridMultilevel"/>
    <w:tmpl w:val="28D26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CC5E55"/>
    <w:multiLevelType w:val="hybridMultilevel"/>
    <w:tmpl w:val="6BB2F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2823F6"/>
    <w:multiLevelType w:val="hybridMultilevel"/>
    <w:tmpl w:val="94F27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A16AE7"/>
    <w:multiLevelType w:val="hybridMultilevel"/>
    <w:tmpl w:val="1910F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C947A8"/>
    <w:multiLevelType w:val="hybridMultilevel"/>
    <w:tmpl w:val="6A3CE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81D650E"/>
    <w:multiLevelType w:val="hybridMultilevel"/>
    <w:tmpl w:val="4BAC8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B7D5783"/>
    <w:multiLevelType w:val="hybridMultilevel"/>
    <w:tmpl w:val="DE9E0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4291654"/>
    <w:multiLevelType w:val="hybridMultilevel"/>
    <w:tmpl w:val="A4D27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6A27252"/>
    <w:multiLevelType w:val="hybridMultilevel"/>
    <w:tmpl w:val="AA481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9F15C4B"/>
    <w:multiLevelType w:val="hybridMultilevel"/>
    <w:tmpl w:val="D20E1140"/>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4CE06EB3"/>
    <w:multiLevelType w:val="hybridMultilevel"/>
    <w:tmpl w:val="3CF6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EB651A"/>
    <w:multiLevelType w:val="hybridMultilevel"/>
    <w:tmpl w:val="ACCA7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3BF1F16"/>
    <w:multiLevelType w:val="hybridMultilevel"/>
    <w:tmpl w:val="67688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84C213A"/>
    <w:multiLevelType w:val="hybridMultilevel"/>
    <w:tmpl w:val="CFB04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630CFD"/>
    <w:multiLevelType w:val="hybridMultilevel"/>
    <w:tmpl w:val="CA1AB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3DC47CE"/>
    <w:multiLevelType w:val="hybridMultilevel"/>
    <w:tmpl w:val="EAE86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7833337">
    <w:abstractNumId w:val="23"/>
  </w:num>
  <w:num w:numId="2" w16cid:durableId="262341397">
    <w:abstractNumId w:val="12"/>
  </w:num>
  <w:num w:numId="3" w16cid:durableId="1802648538">
    <w:abstractNumId w:val="25"/>
  </w:num>
  <w:num w:numId="4" w16cid:durableId="282998671">
    <w:abstractNumId w:val="20"/>
  </w:num>
  <w:num w:numId="5" w16cid:durableId="1200319592">
    <w:abstractNumId w:val="13"/>
  </w:num>
  <w:num w:numId="6" w16cid:durableId="1970234324">
    <w:abstractNumId w:val="8"/>
  </w:num>
  <w:num w:numId="7" w16cid:durableId="1810902073">
    <w:abstractNumId w:val="9"/>
  </w:num>
  <w:num w:numId="8" w16cid:durableId="341469883">
    <w:abstractNumId w:val="2"/>
  </w:num>
  <w:num w:numId="9" w16cid:durableId="409429931">
    <w:abstractNumId w:val="19"/>
  </w:num>
  <w:num w:numId="10" w16cid:durableId="42799029">
    <w:abstractNumId w:val="15"/>
  </w:num>
  <w:num w:numId="11" w16cid:durableId="1403677756">
    <w:abstractNumId w:val="7"/>
  </w:num>
  <w:num w:numId="12" w16cid:durableId="851453971">
    <w:abstractNumId w:val="24"/>
  </w:num>
  <w:num w:numId="13" w16cid:durableId="1431391250">
    <w:abstractNumId w:val="22"/>
  </w:num>
  <w:num w:numId="14" w16cid:durableId="1381904492">
    <w:abstractNumId w:val="10"/>
  </w:num>
  <w:num w:numId="15" w16cid:durableId="674304728">
    <w:abstractNumId w:val="17"/>
  </w:num>
  <w:num w:numId="16" w16cid:durableId="337199029">
    <w:abstractNumId w:val="18"/>
  </w:num>
  <w:num w:numId="17" w16cid:durableId="827480278">
    <w:abstractNumId w:val="0"/>
  </w:num>
  <w:num w:numId="18" w16cid:durableId="1691299335">
    <w:abstractNumId w:val="5"/>
  </w:num>
  <w:num w:numId="19" w16cid:durableId="1251693085">
    <w:abstractNumId w:val="21"/>
  </w:num>
  <w:num w:numId="20" w16cid:durableId="1258364564">
    <w:abstractNumId w:val="16"/>
  </w:num>
  <w:num w:numId="21" w16cid:durableId="671880721">
    <w:abstractNumId w:val="1"/>
  </w:num>
  <w:num w:numId="22" w16cid:durableId="717051894">
    <w:abstractNumId w:val="14"/>
  </w:num>
  <w:num w:numId="23" w16cid:durableId="1082943940">
    <w:abstractNumId w:val="4"/>
  </w:num>
  <w:num w:numId="24" w16cid:durableId="719019266">
    <w:abstractNumId w:val="11"/>
  </w:num>
  <w:num w:numId="25" w16cid:durableId="443815254">
    <w:abstractNumId w:val="3"/>
  </w:num>
  <w:num w:numId="26" w16cid:durableId="4079197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6BA4"/>
    <w:rsid w:val="00002002"/>
    <w:rsid w:val="00021552"/>
    <w:rsid w:val="000404F8"/>
    <w:rsid w:val="00040BE5"/>
    <w:rsid w:val="00046AA5"/>
    <w:rsid w:val="00050BA1"/>
    <w:rsid w:val="00056DED"/>
    <w:rsid w:val="00071BFF"/>
    <w:rsid w:val="00073D52"/>
    <w:rsid w:val="00085B22"/>
    <w:rsid w:val="000869E0"/>
    <w:rsid w:val="000A2EC7"/>
    <w:rsid w:val="000A76EB"/>
    <w:rsid w:val="000C1965"/>
    <w:rsid w:val="000D0070"/>
    <w:rsid w:val="000D2759"/>
    <w:rsid w:val="000D77BE"/>
    <w:rsid w:val="000E3852"/>
    <w:rsid w:val="000E3B89"/>
    <w:rsid w:val="00104D18"/>
    <w:rsid w:val="00110D0E"/>
    <w:rsid w:val="0011190B"/>
    <w:rsid w:val="00111AEB"/>
    <w:rsid w:val="00117C76"/>
    <w:rsid w:val="001258F1"/>
    <w:rsid w:val="001273F2"/>
    <w:rsid w:val="001324C5"/>
    <w:rsid w:val="00184C65"/>
    <w:rsid w:val="00195C95"/>
    <w:rsid w:val="001A3E17"/>
    <w:rsid w:val="001A5080"/>
    <w:rsid w:val="001B2434"/>
    <w:rsid w:val="001B53A4"/>
    <w:rsid w:val="001C1C68"/>
    <w:rsid w:val="001D252B"/>
    <w:rsid w:val="001D6714"/>
    <w:rsid w:val="001D6CB0"/>
    <w:rsid w:val="001E0766"/>
    <w:rsid w:val="001E4579"/>
    <w:rsid w:val="001F2A82"/>
    <w:rsid w:val="002004EB"/>
    <w:rsid w:val="0020365D"/>
    <w:rsid w:val="002119E6"/>
    <w:rsid w:val="00221494"/>
    <w:rsid w:val="0022563D"/>
    <w:rsid w:val="002265E0"/>
    <w:rsid w:val="00243FBD"/>
    <w:rsid w:val="0024799A"/>
    <w:rsid w:val="002576A1"/>
    <w:rsid w:val="002775F9"/>
    <w:rsid w:val="0027791A"/>
    <w:rsid w:val="00283901"/>
    <w:rsid w:val="002842F0"/>
    <w:rsid w:val="002C7115"/>
    <w:rsid w:val="002C74E8"/>
    <w:rsid w:val="002D675E"/>
    <w:rsid w:val="002E5D43"/>
    <w:rsid w:val="002F6581"/>
    <w:rsid w:val="00300592"/>
    <w:rsid w:val="0030207B"/>
    <w:rsid w:val="00302601"/>
    <w:rsid w:val="00304FB2"/>
    <w:rsid w:val="003078B1"/>
    <w:rsid w:val="00311D0A"/>
    <w:rsid w:val="003136E4"/>
    <w:rsid w:val="00321EB4"/>
    <w:rsid w:val="003255D8"/>
    <w:rsid w:val="00334A9F"/>
    <w:rsid w:val="00340F01"/>
    <w:rsid w:val="00351E92"/>
    <w:rsid w:val="00352888"/>
    <w:rsid w:val="00356050"/>
    <w:rsid w:val="003639B7"/>
    <w:rsid w:val="00364F4C"/>
    <w:rsid w:val="003702CF"/>
    <w:rsid w:val="0037237F"/>
    <w:rsid w:val="00373DE8"/>
    <w:rsid w:val="0037765E"/>
    <w:rsid w:val="00396EAB"/>
    <w:rsid w:val="003A714B"/>
    <w:rsid w:val="003B0834"/>
    <w:rsid w:val="003B0F46"/>
    <w:rsid w:val="003B1D68"/>
    <w:rsid w:val="003D1B1B"/>
    <w:rsid w:val="003D68B4"/>
    <w:rsid w:val="003E3B09"/>
    <w:rsid w:val="00401E0E"/>
    <w:rsid w:val="00402404"/>
    <w:rsid w:val="004038FA"/>
    <w:rsid w:val="00416200"/>
    <w:rsid w:val="00420176"/>
    <w:rsid w:val="00436315"/>
    <w:rsid w:val="00436604"/>
    <w:rsid w:val="004408C3"/>
    <w:rsid w:val="00485112"/>
    <w:rsid w:val="004A0D83"/>
    <w:rsid w:val="004A297B"/>
    <w:rsid w:val="004A342E"/>
    <w:rsid w:val="004B600F"/>
    <w:rsid w:val="004C6846"/>
    <w:rsid w:val="004C687B"/>
    <w:rsid w:val="004D124E"/>
    <w:rsid w:val="004D62D1"/>
    <w:rsid w:val="004E481E"/>
    <w:rsid w:val="004F1166"/>
    <w:rsid w:val="004F5430"/>
    <w:rsid w:val="0050375B"/>
    <w:rsid w:val="00503E90"/>
    <w:rsid w:val="00513845"/>
    <w:rsid w:val="00536F86"/>
    <w:rsid w:val="005539A6"/>
    <w:rsid w:val="00562363"/>
    <w:rsid w:val="00562445"/>
    <w:rsid w:val="00576269"/>
    <w:rsid w:val="00583A98"/>
    <w:rsid w:val="005907C7"/>
    <w:rsid w:val="005A02E1"/>
    <w:rsid w:val="005A0442"/>
    <w:rsid w:val="005A3CEB"/>
    <w:rsid w:val="005B03DE"/>
    <w:rsid w:val="005B36C5"/>
    <w:rsid w:val="005C7092"/>
    <w:rsid w:val="005D59CC"/>
    <w:rsid w:val="006141B0"/>
    <w:rsid w:val="00615ACE"/>
    <w:rsid w:val="00625870"/>
    <w:rsid w:val="00627EB6"/>
    <w:rsid w:val="0063576F"/>
    <w:rsid w:val="00646C3F"/>
    <w:rsid w:val="00651238"/>
    <w:rsid w:val="00655D0C"/>
    <w:rsid w:val="00663B50"/>
    <w:rsid w:val="006673DF"/>
    <w:rsid w:val="0068430C"/>
    <w:rsid w:val="00684537"/>
    <w:rsid w:val="00685F7F"/>
    <w:rsid w:val="00693D98"/>
    <w:rsid w:val="006947C6"/>
    <w:rsid w:val="006B7AF3"/>
    <w:rsid w:val="006C0CC6"/>
    <w:rsid w:val="006C17F6"/>
    <w:rsid w:val="006C3221"/>
    <w:rsid w:val="006D62AA"/>
    <w:rsid w:val="006E36DE"/>
    <w:rsid w:val="006E59B4"/>
    <w:rsid w:val="006F2DD9"/>
    <w:rsid w:val="00701838"/>
    <w:rsid w:val="007019B3"/>
    <w:rsid w:val="00714C14"/>
    <w:rsid w:val="007154C1"/>
    <w:rsid w:val="007200D3"/>
    <w:rsid w:val="00720C20"/>
    <w:rsid w:val="00733AEB"/>
    <w:rsid w:val="00734075"/>
    <w:rsid w:val="0075126B"/>
    <w:rsid w:val="0076123F"/>
    <w:rsid w:val="00762797"/>
    <w:rsid w:val="00762AD7"/>
    <w:rsid w:val="0077168E"/>
    <w:rsid w:val="00771905"/>
    <w:rsid w:val="007A7393"/>
    <w:rsid w:val="007B2CA8"/>
    <w:rsid w:val="007B41EF"/>
    <w:rsid w:val="007B5530"/>
    <w:rsid w:val="007C0F82"/>
    <w:rsid w:val="007D2D8C"/>
    <w:rsid w:val="007E3C73"/>
    <w:rsid w:val="007E3D96"/>
    <w:rsid w:val="0080022B"/>
    <w:rsid w:val="008055C8"/>
    <w:rsid w:val="0082716C"/>
    <w:rsid w:val="008374EB"/>
    <w:rsid w:val="008476B6"/>
    <w:rsid w:val="008576DF"/>
    <w:rsid w:val="0086264B"/>
    <w:rsid w:val="00870957"/>
    <w:rsid w:val="00876A58"/>
    <w:rsid w:val="008818C7"/>
    <w:rsid w:val="00891C69"/>
    <w:rsid w:val="00895BB2"/>
    <w:rsid w:val="008B018A"/>
    <w:rsid w:val="008B2F36"/>
    <w:rsid w:val="008B30AD"/>
    <w:rsid w:val="008C7BB5"/>
    <w:rsid w:val="008D2EC6"/>
    <w:rsid w:val="008E4121"/>
    <w:rsid w:val="008F2754"/>
    <w:rsid w:val="008F6821"/>
    <w:rsid w:val="009040EC"/>
    <w:rsid w:val="009049B7"/>
    <w:rsid w:val="009164EF"/>
    <w:rsid w:val="00924140"/>
    <w:rsid w:val="00927D74"/>
    <w:rsid w:val="009300A6"/>
    <w:rsid w:val="00955FA9"/>
    <w:rsid w:val="00961A20"/>
    <w:rsid w:val="00964F8A"/>
    <w:rsid w:val="00993FD6"/>
    <w:rsid w:val="009B01C6"/>
    <w:rsid w:val="009B27B0"/>
    <w:rsid w:val="009C6350"/>
    <w:rsid w:val="009D070F"/>
    <w:rsid w:val="009D5E8F"/>
    <w:rsid w:val="009E0C18"/>
    <w:rsid w:val="00A06A11"/>
    <w:rsid w:val="00A10735"/>
    <w:rsid w:val="00A13991"/>
    <w:rsid w:val="00A17D69"/>
    <w:rsid w:val="00A317EF"/>
    <w:rsid w:val="00A32B9C"/>
    <w:rsid w:val="00A372BE"/>
    <w:rsid w:val="00A42C0D"/>
    <w:rsid w:val="00A47DA8"/>
    <w:rsid w:val="00A5148A"/>
    <w:rsid w:val="00A555B4"/>
    <w:rsid w:val="00A828D2"/>
    <w:rsid w:val="00A90E48"/>
    <w:rsid w:val="00A951D6"/>
    <w:rsid w:val="00AA3A97"/>
    <w:rsid w:val="00AB5B0E"/>
    <w:rsid w:val="00AB62C6"/>
    <w:rsid w:val="00AC112E"/>
    <w:rsid w:val="00AC28CD"/>
    <w:rsid w:val="00AC5558"/>
    <w:rsid w:val="00AD6FFB"/>
    <w:rsid w:val="00AE3795"/>
    <w:rsid w:val="00AF1326"/>
    <w:rsid w:val="00AF7449"/>
    <w:rsid w:val="00B01C77"/>
    <w:rsid w:val="00B0315E"/>
    <w:rsid w:val="00B1291C"/>
    <w:rsid w:val="00B24C3F"/>
    <w:rsid w:val="00B4143A"/>
    <w:rsid w:val="00B502DB"/>
    <w:rsid w:val="00B55898"/>
    <w:rsid w:val="00B55ADC"/>
    <w:rsid w:val="00B60FCC"/>
    <w:rsid w:val="00B611FB"/>
    <w:rsid w:val="00B66BA4"/>
    <w:rsid w:val="00B7035E"/>
    <w:rsid w:val="00B7042E"/>
    <w:rsid w:val="00B70BAD"/>
    <w:rsid w:val="00B76150"/>
    <w:rsid w:val="00B80672"/>
    <w:rsid w:val="00B825A1"/>
    <w:rsid w:val="00B8649E"/>
    <w:rsid w:val="00B94EC1"/>
    <w:rsid w:val="00B950C9"/>
    <w:rsid w:val="00BA7D76"/>
    <w:rsid w:val="00BE367F"/>
    <w:rsid w:val="00BE7325"/>
    <w:rsid w:val="00C00A19"/>
    <w:rsid w:val="00C106EA"/>
    <w:rsid w:val="00C2003E"/>
    <w:rsid w:val="00C250B0"/>
    <w:rsid w:val="00C34843"/>
    <w:rsid w:val="00C50DD2"/>
    <w:rsid w:val="00C51D62"/>
    <w:rsid w:val="00C52ADB"/>
    <w:rsid w:val="00C64187"/>
    <w:rsid w:val="00C7344E"/>
    <w:rsid w:val="00C808E6"/>
    <w:rsid w:val="00C92D96"/>
    <w:rsid w:val="00C97DE2"/>
    <w:rsid w:val="00CA7F68"/>
    <w:rsid w:val="00CD020A"/>
    <w:rsid w:val="00CD09A4"/>
    <w:rsid w:val="00D3049E"/>
    <w:rsid w:val="00D35A3E"/>
    <w:rsid w:val="00D41D7E"/>
    <w:rsid w:val="00D44B58"/>
    <w:rsid w:val="00D460A7"/>
    <w:rsid w:val="00D507D6"/>
    <w:rsid w:val="00D622F4"/>
    <w:rsid w:val="00D6465A"/>
    <w:rsid w:val="00D7690F"/>
    <w:rsid w:val="00DA5C2B"/>
    <w:rsid w:val="00DA659D"/>
    <w:rsid w:val="00DC2C0A"/>
    <w:rsid w:val="00DC5341"/>
    <w:rsid w:val="00DE67ED"/>
    <w:rsid w:val="00DF2851"/>
    <w:rsid w:val="00E14D66"/>
    <w:rsid w:val="00E207E8"/>
    <w:rsid w:val="00E23E18"/>
    <w:rsid w:val="00E36D87"/>
    <w:rsid w:val="00E52EB5"/>
    <w:rsid w:val="00E65AA4"/>
    <w:rsid w:val="00E72542"/>
    <w:rsid w:val="00E9367D"/>
    <w:rsid w:val="00EA7A5E"/>
    <w:rsid w:val="00EB1E12"/>
    <w:rsid w:val="00EB315D"/>
    <w:rsid w:val="00EB550D"/>
    <w:rsid w:val="00EB6E63"/>
    <w:rsid w:val="00ED07D2"/>
    <w:rsid w:val="00ED3CFF"/>
    <w:rsid w:val="00ED54B1"/>
    <w:rsid w:val="00EE263D"/>
    <w:rsid w:val="00EE3E15"/>
    <w:rsid w:val="00EF4042"/>
    <w:rsid w:val="00F04F2F"/>
    <w:rsid w:val="00F10EA8"/>
    <w:rsid w:val="00F1509C"/>
    <w:rsid w:val="00F23074"/>
    <w:rsid w:val="00F24C0C"/>
    <w:rsid w:val="00F267AD"/>
    <w:rsid w:val="00F32E54"/>
    <w:rsid w:val="00F43C2D"/>
    <w:rsid w:val="00F509BB"/>
    <w:rsid w:val="00F572DF"/>
    <w:rsid w:val="00F606F9"/>
    <w:rsid w:val="00F62558"/>
    <w:rsid w:val="00F6408B"/>
    <w:rsid w:val="00F679CA"/>
    <w:rsid w:val="00F75EB0"/>
    <w:rsid w:val="00F80E14"/>
    <w:rsid w:val="00F81B5E"/>
    <w:rsid w:val="00F91DCD"/>
    <w:rsid w:val="00F92E2D"/>
    <w:rsid w:val="00F96C56"/>
    <w:rsid w:val="00FA2C22"/>
    <w:rsid w:val="00FD1CCA"/>
    <w:rsid w:val="00FD24D0"/>
    <w:rsid w:val="00FD7E9D"/>
    <w:rsid w:val="00FE3C5A"/>
    <w:rsid w:val="00FE6FBF"/>
    <w:rsid w:val="00FF1D9C"/>
    <w:rsid w:val="00FF2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8D0DD5"/>
  <w15:docId w15:val="{73209F80-2770-4FE7-93F8-7180BF8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A20"/>
    <w:pPr>
      <w:ind w:left="720"/>
      <w:contextualSpacing/>
    </w:pPr>
  </w:style>
  <w:style w:type="table" w:styleId="TableGrid">
    <w:name w:val="Table Grid"/>
    <w:basedOn w:val="TableNormal"/>
    <w:uiPriority w:val="59"/>
    <w:rsid w:val="00B502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0D83"/>
    <w:pPr>
      <w:tabs>
        <w:tab w:val="center" w:pos="4680"/>
        <w:tab w:val="right" w:pos="9360"/>
      </w:tabs>
    </w:pPr>
  </w:style>
  <w:style w:type="character" w:customStyle="1" w:styleId="HeaderChar">
    <w:name w:val="Header Char"/>
    <w:basedOn w:val="DefaultParagraphFont"/>
    <w:link w:val="Header"/>
    <w:uiPriority w:val="99"/>
    <w:rsid w:val="004A0D83"/>
    <w:rPr>
      <w:sz w:val="24"/>
      <w:szCs w:val="24"/>
    </w:rPr>
  </w:style>
  <w:style w:type="paragraph" w:styleId="Footer">
    <w:name w:val="footer"/>
    <w:basedOn w:val="Normal"/>
    <w:link w:val="FooterChar"/>
    <w:uiPriority w:val="99"/>
    <w:unhideWhenUsed/>
    <w:rsid w:val="004A0D83"/>
    <w:pPr>
      <w:tabs>
        <w:tab w:val="center" w:pos="4680"/>
        <w:tab w:val="right" w:pos="9360"/>
      </w:tabs>
    </w:pPr>
  </w:style>
  <w:style w:type="character" w:customStyle="1" w:styleId="FooterChar">
    <w:name w:val="Footer Char"/>
    <w:basedOn w:val="DefaultParagraphFont"/>
    <w:link w:val="Footer"/>
    <w:uiPriority w:val="99"/>
    <w:rsid w:val="004A0D83"/>
    <w:rPr>
      <w:sz w:val="24"/>
      <w:szCs w:val="24"/>
    </w:rPr>
  </w:style>
  <w:style w:type="paragraph" w:styleId="BalloonText">
    <w:name w:val="Balloon Text"/>
    <w:basedOn w:val="Normal"/>
    <w:link w:val="BalloonTextChar"/>
    <w:uiPriority w:val="99"/>
    <w:semiHidden/>
    <w:unhideWhenUsed/>
    <w:rsid w:val="00701838"/>
    <w:rPr>
      <w:rFonts w:ascii="Tahoma" w:hAnsi="Tahoma" w:cs="Tahoma"/>
      <w:sz w:val="16"/>
      <w:szCs w:val="16"/>
    </w:rPr>
  </w:style>
  <w:style w:type="character" w:customStyle="1" w:styleId="BalloonTextChar">
    <w:name w:val="Balloon Text Char"/>
    <w:basedOn w:val="DefaultParagraphFont"/>
    <w:link w:val="BalloonText"/>
    <w:uiPriority w:val="99"/>
    <w:semiHidden/>
    <w:rsid w:val="00701838"/>
    <w:rPr>
      <w:rFonts w:ascii="Tahoma" w:hAnsi="Tahoma" w:cs="Tahoma"/>
      <w:sz w:val="16"/>
      <w:szCs w:val="16"/>
    </w:rPr>
  </w:style>
  <w:style w:type="character" w:styleId="Hyperlink">
    <w:name w:val="Hyperlink"/>
    <w:basedOn w:val="DefaultParagraphFont"/>
    <w:uiPriority w:val="99"/>
    <w:semiHidden/>
    <w:unhideWhenUsed/>
    <w:rsid w:val="00876A58"/>
    <w:rPr>
      <w:color w:val="000099"/>
      <w:u w:val="single"/>
    </w:rPr>
  </w:style>
  <w:style w:type="character" w:styleId="CommentReference">
    <w:name w:val="annotation reference"/>
    <w:basedOn w:val="DefaultParagraphFont"/>
    <w:uiPriority w:val="99"/>
    <w:semiHidden/>
    <w:unhideWhenUsed/>
    <w:rsid w:val="007E3D96"/>
    <w:rPr>
      <w:sz w:val="16"/>
      <w:szCs w:val="16"/>
    </w:rPr>
  </w:style>
  <w:style w:type="paragraph" w:styleId="CommentText">
    <w:name w:val="annotation text"/>
    <w:basedOn w:val="Normal"/>
    <w:link w:val="CommentTextChar"/>
    <w:uiPriority w:val="99"/>
    <w:semiHidden/>
    <w:unhideWhenUsed/>
    <w:rsid w:val="007E3D96"/>
    <w:rPr>
      <w:sz w:val="20"/>
      <w:szCs w:val="20"/>
    </w:rPr>
  </w:style>
  <w:style w:type="character" w:customStyle="1" w:styleId="CommentTextChar">
    <w:name w:val="Comment Text Char"/>
    <w:basedOn w:val="DefaultParagraphFont"/>
    <w:link w:val="CommentText"/>
    <w:uiPriority w:val="99"/>
    <w:semiHidden/>
    <w:rsid w:val="007E3D96"/>
  </w:style>
  <w:style w:type="paragraph" w:styleId="CommentSubject">
    <w:name w:val="annotation subject"/>
    <w:basedOn w:val="CommentText"/>
    <w:next w:val="CommentText"/>
    <w:link w:val="CommentSubjectChar"/>
    <w:uiPriority w:val="99"/>
    <w:semiHidden/>
    <w:unhideWhenUsed/>
    <w:rsid w:val="007E3D96"/>
    <w:rPr>
      <w:b/>
      <w:bCs/>
    </w:rPr>
  </w:style>
  <w:style w:type="character" w:customStyle="1" w:styleId="CommentSubjectChar">
    <w:name w:val="Comment Subject Char"/>
    <w:basedOn w:val="CommentTextChar"/>
    <w:link w:val="CommentSubject"/>
    <w:uiPriority w:val="99"/>
    <w:semiHidden/>
    <w:rsid w:val="007E3D96"/>
    <w:rPr>
      <w:b/>
      <w:bCs/>
    </w:rPr>
  </w:style>
  <w:style w:type="paragraph" w:styleId="Revision">
    <w:name w:val="Revision"/>
    <w:hidden/>
    <w:uiPriority w:val="99"/>
    <w:semiHidden/>
    <w:rsid w:val="003D1B1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64936">
      <w:bodyDiv w:val="1"/>
      <w:marLeft w:val="0"/>
      <w:marRight w:val="0"/>
      <w:marTop w:val="0"/>
      <w:marBottom w:val="0"/>
      <w:divBdr>
        <w:top w:val="none" w:sz="0" w:space="0" w:color="auto"/>
        <w:left w:val="none" w:sz="0" w:space="0" w:color="auto"/>
        <w:bottom w:val="none" w:sz="0" w:space="0" w:color="auto"/>
        <w:right w:val="none" w:sz="0" w:space="0" w:color="auto"/>
      </w:divBdr>
    </w:div>
    <w:div w:id="403334557">
      <w:bodyDiv w:val="1"/>
      <w:marLeft w:val="0"/>
      <w:marRight w:val="0"/>
      <w:marTop w:val="0"/>
      <w:marBottom w:val="0"/>
      <w:divBdr>
        <w:top w:val="none" w:sz="0" w:space="0" w:color="auto"/>
        <w:left w:val="none" w:sz="0" w:space="0" w:color="auto"/>
        <w:bottom w:val="none" w:sz="0" w:space="0" w:color="auto"/>
        <w:right w:val="none" w:sz="0" w:space="0" w:color="auto"/>
      </w:divBdr>
    </w:div>
    <w:div w:id="428476169">
      <w:bodyDiv w:val="1"/>
      <w:marLeft w:val="0"/>
      <w:marRight w:val="0"/>
      <w:marTop w:val="0"/>
      <w:marBottom w:val="0"/>
      <w:divBdr>
        <w:top w:val="none" w:sz="0" w:space="0" w:color="auto"/>
        <w:left w:val="none" w:sz="0" w:space="0" w:color="auto"/>
        <w:bottom w:val="none" w:sz="0" w:space="0" w:color="auto"/>
        <w:right w:val="none" w:sz="0" w:space="0" w:color="auto"/>
      </w:divBdr>
    </w:div>
    <w:div w:id="611714895">
      <w:bodyDiv w:val="1"/>
      <w:marLeft w:val="0"/>
      <w:marRight w:val="0"/>
      <w:marTop w:val="0"/>
      <w:marBottom w:val="0"/>
      <w:divBdr>
        <w:top w:val="none" w:sz="0" w:space="0" w:color="auto"/>
        <w:left w:val="none" w:sz="0" w:space="0" w:color="auto"/>
        <w:bottom w:val="none" w:sz="0" w:space="0" w:color="auto"/>
        <w:right w:val="none" w:sz="0" w:space="0" w:color="auto"/>
      </w:divBdr>
    </w:div>
    <w:div w:id="881598269">
      <w:bodyDiv w:val="1"/>
      <w:marLeft w:val="0"/>
      <w:marRight w:val="0"/>
      <w:marTop w:val="0"/>
      <w:marBottom w:val="0"/>
      <w:divBdr>
        <w:top w:val="none" w:sz="0" w:space="0" w:color="auto"/>
        <w:left w:val="none" w:sz="0" w:space="0" w:color="auto"/>
        <w:bottom w:val="none" w:sz="0" w:space="0" w:color="auto"/>
        <w:right w:val="none" w:sz="0" w:space="0" w:color="auto"/>
      </w:divBdr>
    </w:div>
    <w:div w:id="1187672721">
      <w:bodyDiv w:val="1"/>
      <w:marLeft w:val="0"/>
      <w:marRight w:val="0"/>
      <w:marTop w:val="0"/>
      <w:marBottom w:val="0"/>
      <w:divBdr>
        <w:top w:val="none" w:sz="0" w:space="0" w:color="auto"/>
        <w:left w:val="none" w:sz="0" w:space="0" w:color="auto"/>
        <w:bottom w:val="none" w:sz="0" w:space="0" w:color="auto"/>
        <w:right w:val="none" w:sz="0" w:space="0" w:color="auto"/>
      </w:divBdr>
    </w:div>
    <w:div w:id="1462502074">
      <w:bodyDiv w:val="1"/>
      <w:marLeft w:val="0"/>
      <w:marRight w:val="0"/>
      <w:marTop w:val="0"/>
      <w:marBottom w:val="0"/>
      <w:divBdr>
        <w:top w:val="none" w:sz="0" w:space="0" w:color="auto"/>
        <w:left w:val="none" w:sz="0" w:space="0" w:color="auto"/>
        <w:bottom w:val="none" w:sz="0" w:space="0" w:color="auto"/>
        <w:right w:val="none" w:sz="0" w:space="0" w:color="auto"/>
      </w:divBdr>
    </w:div>
    <w:div w:id="1556314576">
      <w:bodyDiv w:val="1"/>
      <w:marLeft w:val="0"/>
      <w:marRight w:val="0"/>
      <w:marTop w:val="0"/>
      <w:marBottom w:val="0"/>
      <w:divBdr>
        <w:top w:val="none" w:sz="0" w:space="0" w:color="auto"/>
        <w:left w:val="none" w:sz="0" w:space="0" w:color="auto"/>
        <w:bottom w:val="none" w:sz="0" w:space="0" w:color="auto"/>
        <w:right w:val="none" w:sz="0" w:space="0" w:color="auto"/>
      </w:divBdr>
    </w:div>
    <w:div w:id="1742605691">
      <w:bodyDiv w:val="1"/>
      <w:marLeft w:val="0"/>
      <w:marRight w:val="0"/>
      <w:marTop w:val="0"/>
      <w:marBottom w:val="0"/>
      <w:divBdr>
        <w:top w:val="none" w:sz="0" w:space="0" w:color="auto"/>
        <w:left w:val="none" w:sz="0" w:space="0" w:color="auto"/>
        <w:bottom w:val="none" w:sz="0" w:space="0" w:color="auto"/>
        <w:right w:val="none" w:sz="0" w:space="0" w:color="auto"/>
      </w:divBdr>
    </w:div>
    <w:div w:id="1819758273">
      <w:bodyDiv w:val="1"/>
      <w:marLeft w:val="0"/>
      <w:marRight w:val="0"/>
      <w:marTop w:val="0"/>
      <w:marBottom w:val="0"/>
      <w:divBdr>
        <w:top w:val="none" w:sz="0" w:space="0" w:color="auto"/>
        <w:left w:val="none" w:sz="0" w:space="0" w:color="auto"/>
        <w:bottom w:val="none" w:sz="0" w:space="0" w:color="auto"/>
        <w:right w:val="none" w:sz="0" w:space="0" w:color="auto"/>
      </w:divBdr>
    </w:div>
    <w:div w:id="2027629655">
      <w:bodyDiv w:val="1"/>
      <w:marLeft w:val="0"/>
      <w:marRight w:val="0"/>
      <w:marTop w:val="0"/>
      <w:marBottom w:val="0"/>
      <w:divBdr>
        <w:top w:val="none" w:sz="0" w:space="0" w:color="auto"/>
        <w:left w:val="none" w:sz="0" w:space="0" w:color="auto"/>
        <w:bottom w:val="none" w:sz="0" w:space="0" w:color="auto"/>
        <w:right w:val="none" w:sz="0" w:space="0" w:color="auto"/>
      </w:divBdr>
    </w:div>
    <w:div w:id="210102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3CBFF-810C-40F2-AB38-85E0BED11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1636</Words>
  <Characters>9330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Westat</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Ray</dc:creator>
  <cp:lastModifiedBy>cray1710@cox.net</cp:lastModifiedBy>
  <cp:revision>5</cp:revision>
  <cp:lastPrinted>2015-01-09T14:54:00Z</cp:lastPrinted>
  <dcterms:created xsi:type="dcterms:W3CDTF">2015-07-30T17:02:00Z</dcterms:created>
  <dcterms:modified xsi:type="dcterms:W3CDTF">2022-06-29T14:31:00Z</dcterms:modified>
</cp:coreProperties>
</file>